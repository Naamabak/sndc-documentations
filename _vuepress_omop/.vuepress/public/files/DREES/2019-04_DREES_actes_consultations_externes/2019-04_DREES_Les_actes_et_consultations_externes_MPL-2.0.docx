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155BD" w14:textId="2197211B" w:rsidR="00F206E1" w:rsidRPr="00DC00A4" w:rsidRDefault="00DC00A4" w:rsidP="00DC00A4">
      <w:pPr>
        <w:spacing w:after="0"/>
        <w:jc w:val="center"/>
        <w:rPr>
          <w:b/>
          <w:color w:val="1F497D" w:themeColor="text2"/>
          <w:sz w:val="28"/>
          <w:szCs w:val="28"/>
        </w:rPr>
      </w:pPr>
      <w:r w:rsidRPr="00DC00A4">
        <w:rPr>
          <w:b/>
          <w:color w:val="1F497D" w:themeColor="text2"/>
          <w:sz w:val="28"/>
          <w:szCs w:val="28"/>
        </w:rPr>
        <w:t xml:space="preserve">Les </w:t>
      </w:r>
      <w:r w:rsidR="00426698">
        <w:rPr>
          <w:b/>
          <w:color w:val="1F497D" w:themeColor="text2"/>
          <w:sz w:val="28"/>
          <w:szCs w:val="28"/>
        </w:rPr>
        <w:t>actes et consultations externes</w:t>
      </w:r>
      <w:r w:rsidR="00AD4435">
        <w:rPr>
          <w:b/>
          <w:color w:val="1F497D" w:themeColor="text2"/>
          <w:sz w:val="28"/>
          <w:szCs w:val="28"/>
        </w:rPr>
        <w:t xml:space="preserve"> dans le SNDS</w:t>
      </w:r>
    </w:p>
    <w:p w14:paraId="24731212" w14:textId="1C7781F5" w:rsidR="00DC00A4" w:rsidDel="00561BFF" w:rsidRDefault="00DC00A4">
      <w:pPr>
        <w:rPr>
          <w:del w:id="0" w:author="DUBOST, Claire-Lise (DREES/OSAM/BESP)" w:date="2019-03-29T12:00:00Z"/>
          <w:sz w:val="20"/>
          <w:szCs w:val="20"/>
        </w:rPr>
      </w:pPr>
    </w:p>
    <w:p w14:paraId="5066E6FC" w14:textId="4E5140A4" w:rsidR="000229A6" w:rsidRDefault="00001D9D" w:rsidP="00001D9D">
      <w:pPr>
        <w:spacing w:after="0"/>
        <w:jc w:val="both"/>
      </w:pPr>
      <w:r w:rsidRPr="000229A6">
        <w:rPr>
          <w:b/>
        </w:rPr>
        <w:t xml:space="preserve">Imputés sur les enveloppes de dépenses hospitalières, les actes et consultations externes (ACE) sont réalisés par les praticiens exerçant dans les établissements de santé. </w:t>
      </w:r>
      <w:r w:rsidR="006A2065" w:rsidRPr="000229A6">
        <w:rPr>
          <w:b/>
        </w:rPr>
        <w:t xml:space="preserve">Ils comprennent non seulement les actes et consultations réalisées dans le cadre de l’activité externe de l’établissement de santé mais également l’ensemble des prestations hospitalières sans hospitalisation. </w:t>
      </w:r>
      <w:r w:rsidRPr="000229A6">
        <w:rPr>
          <w:b/>
        </w:rPr>
        <w:t>Cette activité est de même nature que celle réalisée par les praticiens libéraux en cabinet de ville.</w:t>
      </w:r>
      <w:r>
        <w:t xml:space="preserve"> </w:t>
      </w:r>
    </w:p>
    <w:p w14:paraId="55468C38" w14:textId="6D2747D4" w:rsidR="00893146" w:rsidRDefault="00001D9D" w:rsidP="00001D9D">
      <w:pPr>
        <w:spacing w:after="0"/>
        <w:jc w:val="both"/>
      </w:pPr>
      <w:r>
        <w:t>Elle ne concerne que les hôpitaux publics et les établissements de santé privés d’intérêt collectif (ESPIC), puisque dans les établissements de santé privés lucratifs, l’activité externe relève du champ libéral.</w:t>
      </w:r>
      <w:r w:rsidR="000344DC">
        <w:t xml:space="preserve"> On retrouve donc cette dernière dans le DCIR (SNIIRAM).</w:t>
      </w:r>
    </w:p>
    <w:p w14:paraId="73907D78" w14:textId="77777777" w:rsidR="006A2065" w:rsidRDefault="006A2065" w:rsidP="00001D9D">
      <w:pPr>
        <w:spacing w:after="0"/>
        <w:jc w:val="both"/>
      </w:pPr>
    </w:p>
    <w:p w14:paraId="7536A241" w14:textId="20A28815" w:rsidR="00D13D68" w:rsidRDefault="00570E66" w:rsidP="00001D9D">
      <w:pPr>
        <w:spacing w:after="0"/>
        <w:jc w:val="both"/>
      </w:pPr>
      <w:r>
        <w:t>Plus concrètement, l</w:t>
      </w:r>
      <w:r w:rsidR="00D13D68">
        <w:t>es prestations réalisées dans ce cadre sont principalement :</w:t>
      </w:r>
    </w:p>
    <w:p w14:paraId="3EDEE984" w14:textId="52309323" w:rsidR="00D13D68" w:rsidRDefault="00D13D68" w:rsidP="00752EB9">
      <w:pPr>
        <w:pStyle w:val="Paragraphedeliste"/>
        <w:numPr>
          <w:ilvl w:val="0"/>
          <w:numId w:val="3"/>
        </w:numPr>
        <w:spacing w:after="0"/>
        <w:jc w:val="both"/>
      </w:pPr>
      <w:r>
        <w:t>des</w:t>
      </w:r>
      <w:r w:rsidR="000229A6">
        <w:t xml:space="preserve"> consultations </w:t>
      </w:r>
      <w:r w:rsidR="00570E66">
        <w:t xml:space="preserve">(spécialistes, </w:t>
      </w:r>
      <w:r w:rsidR="00001D9D">
        <w:t xml:space="preserve">39 millions d’actes </w:t>
      </w:r>
      <w:r w:rsidR="00570E66">
        <w:t>soit</w:t>
      </w:r>
      <w:r>
        <w:t xml:space="preserve"> 14% du total des dépenses</w:t>
      </w:r>
      <w:r>
        <w:rPr>
          <w:rStyle w:val="Appelnotedebasdep"/>
        </w:rPr>
        <w:footnoteReference w:id="1"/>
      </w:r>
      <w:r w:rsidR="00570E66">
        <w:t> ; gé</w:t>
      </w:r>
      <w:r w:rsidR="00001D9D">
        <w:t>néralistes</w:t>
      </w:r>
      <w:r w:rsidR="00570E66">
        <w:t xml:space="preserve">, </w:t>
      </w:r>
      <w:r w:rsidR="00001D9D">
        <w:t xml:space="preserve">24 millions, 14%), </w:t>
      </w:r>
    </w:p>
    <w:p w14:paraId="170B0ADB" w14:textId="10E1AB9D" w:rsidR="00D13D68" w:rsidRDefault="00D13D68" w:rsidP="00752EB9">
      <w:pPr>
        <w:pStyle w:val="Paragraphedeliste"/>
        <w:numPr>
          <w:ilvl w:val="0"/>
          <w:numId w:val="3"/>
        </w:numPr>
        <w:spacing w:after="0"/>
        <w:jc w:val="both"/>
      </w:pPr>
      <w:proofErr w:type="gramStart"/>
      <w:r>
        <w:t>des</w:t>
      </w:r>
      <w:proofErr w:type="gramEnd"/>
      <w:r>
        <w:t xml:space="preserve"> actes </w:t>
      </w:r>
      <w:r w:rsidR="00570E66">
        <w:t>d’</w:t>
      </w:r>
      <w:r w:rsidR="00001D9D">
        <w:t>imagerie</w:t>
      </w:r>
      <w:r w:rsidR="00570E66">
        <w:t xml:space="preserve"> (</w:t>
      </w:r>
      <w:r w:rsidR="00001D9D">
        <w:t>15 millions, 14%</w:t>
      </w:r>
      <w:r w:rsidR="00570E66">
        <w:t>) ou de biologie (</w:t>
      </w:r>
      <w:r w:rsidR="00001D9D">
        <w:t xml:space="preserve">77 millions, 12%), </w:t>
      </w:r>
    </w:p>
    <w:p w14:paraId="3E7C613A" w14:textId="0EFE6107" w:rsidR="00D13D68" w:rsidRDefault="00D13D68" w:rsidP="00D13D68">
      <w:pPr>
        <w:pStyle w:val="Paragraphedeliste"/>
        <w:numPr>
          <w:ilvl w:val="0"/>
          <w:numId w:val="3"/>
        </w:numPr>
        <w:spacing w:after="0"/>
        <w:jc w:val="both"/>
      </w:pPr>
      <w:proofErr w:type="gramStart"/>
      <w:r>
        <w:t>d</w:t>
      </w:r>
      <w:r w:rsidR="00001D9D">
        <w:t>es</w:t>
      </w:r>
      <w:proofErr w:type="gramEnd"/>
      <w:r w:rsidR="00001D9D">
        <w:t xml:space="preserve"> forfaits techniques de radiologie,</w:t>
      </w:r>
    </w:p>
    <w:p w14:paraId="1C73D625" w14:textId="77777777" w:rsidR="00570E66" w:rsidRDefault="00D13D68" w:rsidP="00D13D68">
      <w:pPr>
        <w:pStyle w:val="Paragraphedeliste"/>
        <w:numPr>
          <w:ilvl w:val="0"/>
          <w:numId w:val="3"/>
        </w:numPr>
        <w:spacing w:after="0"/>
        <w:jc w:val="both"/>
      </w:pPr>
      <w:proofErr w:type="gramStart"/>
      <w:r>
        <w:t>d</w:t>
      </w:r>
      <w:r w:rsidR="00001D9D">
        <w:t>es</w:t>
      </w:r>
      <w:proofErr w:type="gramEnd"/>
      <w:r w:rsidR="00001D9D">
        <w:t xml:space="preserve"> actes techniques médicaux, </w:t>
      </w:r>
    </w:p>
    <w:p w14:paraId="2EBD95BC" w14:textId="28353660" w:rsidR="006A2065" w:rsidRDefault="00001D9D" w:rsidP="00D13D68">
      <w:pPr>
        <w:pStyle w:val="Paragraphedeliste"/>
        <w:numPr>
          <w:ilvl w:val="0"/>
          <w:numId w:val="3"/>
        </w:numPr>
        <w:spacing w:after="0"/>
        <w:jc w:val="both"/>
      </w:pPr>
      <w:proofErr w:type="gramStart"/>
      <w:r>
        <w:t>ainsi</w:t>
      </w:r>
      <w:proofErr w:type="gramEnd"/>
      <w:r>
        <w:t xml:space="preserve"> que les ACE réalisées lors de passage aux urgences non suivis d’hospitalisation.</w:t>
      </w:r>
    </w:p>
    <w:p w14:paraId="5FA3CFC8" w14:textId="0DA4E443" w:rsidR="000229A6" w:rsidRDefault="000229A6" w:rsidP="00001D9D">
      <w:pPr>
        <w:spacing w:after="0"/>
        <w:jc w:val="both"/>
      </w:pPr>
    </w:p>
    <w:p w14:paraId="6615D828" w14:textId="5787BE85" w:rsidR="006A2065" w:rsidRDefault="006A2065" w:rsidP="00570E66">
      <w:pPr>
        <w:pStyle w:val="Titre3"/>
      </w:pPr>
      <w:r>
        <w:t xml:space="preserve">Les tables </w:t>
      </w:r>
      <w:r w:rsidR="00570E66">
        <w:t xml:space="preserve">du PMSI (version SNDS) </w:t>
      </w:r>
      <w:r>
        <w:t>pour les ACE</w:t>
      </w:r>
    </w:p>
    <w:p w14:paraId="76806067" w14:textId="2790A667" w:rsidR="008C285B" w:rsidRDefault="008C285B" w:rsidP="008C285B">
      <w:pPr>
        <w:pStyle w:val="Paragraphedeliste"/>
        <w:numPr>
          <w:ilvl w:val="0"/>
          <w:numId w:val="4"/>
        </w:numPr>
        <w:spacing w:after="0"/>
        <w:jc w:val="both"/>
      </w:pPr>
      <w:r>
        <w:t>En MCO</w:t>
      </w:r>
    </w:p>
    <w:p w14:paraId="016F2D21" w14:textId="15C335A3" w:rsidR="00213076" w:rsidRDefault="008C285B" w:rsidP="00001D9D">
      <w:pPr>
        <w:spacing w:after="0"/>
        <w:jc w:val="both"/>
      </w:pPr>
      <w:r>
        <w:t>Dans toutes les tables, un passage à l’hôpital est identifié par le couple ETA_NUM||SEQ_NUM, qui permet la jointure entre les tables. En 2017,</w:t>
      </w:r>
      <w:r w:rsidR="00213076">
        <w:t xml:space="preserve"> il y a 77 millions de séjour</w:t>
      </w:r>
      <w:r w:rsidR="00C87973">
        <w:t>s.</w:t>
      </w:r>
    </w:p>
    <w:p w14:paraId="7CED7B2A" w14:textId="77777777" w:rsidR="006625DE" w:rsidRDefault="006625DE" w:rsidP="00001D9D">
      <w:pPr>
        <w:spacing w:after="0"/>
        <w:jc w:val="both"/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3402"/>
      </w:tblGrid>
      <w:tr w:rsidR="005B079F" w14:paraId="30F403E9" w14:textId="77777777" w:rsidTr="00213076">
        <w:tc>
          <w:tcPr>
            <w:tcW w:w="2122" w:type="dxa"/>
            <w:shd w:val="clear" w:color="auto" w:fill="4F81BD" w:themeFill="accent1"/>
          </w:tcPr>
          <w:p w14:paraId="77D08833" w14:textId="5BC5C571" w:rsidR="005B079F" w:rsidRDefault="005B079F" w:rsidP="00213076">
            <w:pPr>
              <w:jc w:val="both"/>
            </w:pPr>
            <w:r>
              <w:t>Table</w:t>
            </w:r>
          </w:p>
        </w:tc>
        <w:tc>
          <w:tcPr>
            <w:tcW w:w="2409" w:type="dxa"/>
            <w:shd w:val="clear" w:color="auto" w:fill="4F81BD" w:themeFill="accent1"/>
          </w:tcPr>
          <w:p w14:paraId="16060397" w14:textId="6475AF46" w:rsidR="005B079F" w:rsidRDefault="005B079F" w:rsidP="00213076">
            <w:pPr>
              <w:jc w:val="both"/>
            </w:pPr>
            <w:r>
              <w:t>Libellé</w:t>
            </w:r>
          </w:p>
        </w:tc>
        <w:tc>
          <w:tcPr>
            <w:tcW w:w="3402" w:type="dxa"/>
            <w:shd w:val="clear" w:color="auto" w:fill="4F81BD" w:themeFill="accent1"/>
          </w:tcPr>
          <w:p w14:paraId="7FC48374" w14:textId="6DA880B1" w:rsidR="005B079F" w:rsidRDefault="005B079F" w:rsidP="00213076">
            <w:pPr>
              <w:jc w:val="both"/>
            </w:pPr>
            <w:r>
              <w:t>Clé unique</w:t>
            </w:r>
          </w:p>
        </w:tc>
      </w:tr>
      <w:tr w:rsidR="005B079F" w14:paraId="7E6BE691" w14:textId="77777777" w:rsidTr="00213076">
        <w:tc>
          <w:tcPr>
            <w:tcW w:w="2122" w:type="dxa"/>
          </w:tcPr>
          <w:p w14:paraId="1C46C468" w14:textId="64A847F8" w:rsidR="005B079F" w:rsidRDefault="005B079F" w:rsidP="00213076">
            <w:pPr>
              <w:jc w:val="both"/>
            </w:pPr>
            <w:r>
              <w:t>T_MCOAA</w:t>
            </w:r>
            <w:r w:rsidRPr="006A2065">
              <w:rPr>
                <w:b/>
              </w:rPr>
              <w:t>CSTC</w:t>
            </w:r>
            <w:r>
              <w:t> </w:t>
            </w:r>
          </w:p>
        </w:tc>
        <w:tc>
          <w:tcPr>
            <w:tcW w:w="2409" w:type="dxa"/>
          </w:tcPr>
          <w:p w14:paraId="61E99D8D" w14:textId="3D48E869" w:rsidR="005B079F" w:rsidRDefault="005B079F" w:rsidP="00213076">
            <w:pPr>
              <w:jc w:val="both"/>
            </w:pPr>
            <w:r>
              <w:t>Patients</w:t>
            </w:r>
          </w:p>
        </w:tc>
        <w:tc>
          <w:tcPr>
            <w:tcW w:w="3402" w:type="dxa"/>
          </w:tcPr>
          <w:p w14:paraId="5A4E06E8" w14:textId="4DD92EF6" w:rsidR="005B079F" w:rsidRDefault="005B079F" w:rsidP="00213076">
            <w:pPr>
              <w:jc w:val="both"/>
            </w:pPr>
            <w:r>
              <w:t>Séjour ETA_NUM|SEQ_NUM</w:t>
            </w:r>
          </w:p>
        </w:tc>
      </w:tr>
      <w:tr w:rsidR="005B079F" w14:paraId="42E5D027" w14:textId="77777777" w:rsidTr="00213076">
        <w:tc>
          <w:tcPr>
            <w:tcW w:w="2122" w:type="dxa"/>
          </w:tcPr>
          <w:p w14:paraId="0C794549" w14:textId="464F83F4" w:rsidR="005B079F" w:rsidRDefault="005B079F" w:rsidP="00213076">
            <w:pPr>
              <w:jc w:val="both"/>
            </w:pPr>
            <w:r>
              <w:t>T_MCOAA</w:t>
            </w:r>
            <w:r w:rsidRPr="006A2065">
              <w:rPr>
                <w:b/>
              </w:rPr>
              <w:t>FASTC</w:t>
            </w:r>
            <w:r>
              <w:t> </w:t>
            </w:r>
          </w:p>
        </w:tc>
        <w:tc>
          <w:tcPr>
            <w:tcW w:w="2409" w:type="dxa"/>
          </w:tcPr>
          <w:p w14:paraId="2363B7B2" w14:textId="08155187" w:rsidR="005B079F" w:rsidRDefault="005B079F" w:rsidP="00213076">
            <w:r>
              <w:t>Factures</w:t>
            </w:r>
            <w:r w:rsidR="00213076">
              <w:t xml:space="preserve"> (infos complémentaires sur les patients) </w:t>
            </w:r>
          </w:p>
        </w:tc>
        <w:tc>
          <w:tcPr>
            <w:tcW w:w="3402" w:type="dxa"/>
          </w:tcPr>
          <w:p w14:paraId="438AE7A7" w14:textId="444475CE" w:rsidR="005B079F" w:rsidRDefault="005B079F" w:rsidP="00213076">
            <w:pPr>
              <w:jc w:val="both"/>
            </w:pPr>
            <w:r>
              <w:t>Séjour ETA_NUM|SEQ_NUM</w:t>
            </w:r>
          </w:p>
        </w:tc>
      </w:tr>
      <w:tr w:rsidR="005B079F" w14:paraId="2F04EAB6" w14:textId="77777777" w:rsidTr="00213076">
        <w:tc>
          <w:tcPr>
            <w:tcW w:w="2122" w:type="dxa"/>
          </w:tcPr>
          <w:p w14:paraId="056F43E2" w14:textId="319ED4AC" w:rsidR="005B079F" w:rsidRDefault="005B079F" w:rsidP="00213076">
            <w:pPr>
              <w:jc w:val="both"/>
            </w:pPr>
            <w:r>
              <w:t>T_MCOAA</w:t>
            </w:r>
            <w:r w:rsidRPr="006A2065">
              <w:rPr>
                <w:b/>
              </w:rPr>
              <w:t>FBSTC</w:t>
            </w:r>
            <w:r>
              <w:rPr>
                <w:b/>
              </w:rPr>
              <w:t> </w:t>
            </w:r>
          </w:p>
        </w:tc>
        <w:tc>
          <w:tcPr>
            <w:tcW w:w="2409" w:type="dxa"/>
          </w:tcPr>
          <w:p w14:paraId="188BF52B" w14:textId="50F97BC3" w:rsidR="005B079F" w:rsidRDefault="005B079F" w:rsidP="00213076">
            <w:pPr>
              <w:jc w:val="both"/>
            </w:pPr>
            <w:r>
              <w:t>Prestations hospitalières et valorisation</w:t>
            </w:r>
          </w:p>
        </w:tc>
        <w:tc>
          <w:tcPr>
            <w:tcW w:w="3402" w:type="dxa"/>
          </w:tcPr>
          <w:p w14:paraId="4C4931B6" w14:textId="17D1967B" w:rsidR="005B079F" w:rsidRDefault="005B079F" w:rsidP="00213076">
            <w:pPr>
              <w:jc w:val="both"/>
            </w:pPr>
            <w:r>
              <w:t>Séjour*Prestati</w:t>
            </w:r>
            <w:r w:rsidR="00213076">
              <w:t>on</w:t>
            </w:r>
          </w:p>
        </w:tc>
      </w:tr>
      <w:tr w:rsidR="005B079F" w14:paraId="48F718A6" w14:textId="77777777" w:rsidTr="00213076">
        <w:tc>
          <w:tcPr>
            <w:tcW w:w="2122" w:type="dxa"/>
          </w:tcPr>
          <w:p w14:paraId="6AAD088E" w14:textId="660E48D7" w:rsidR="005B079F" w:rsidRDefault="005B079F" w:rsidP="00213076">
            <w:pPr>
              <w:jc w:val="both"/>
            </w:pPr>
            <w:r>
              <w:t>T_MCOAA</w:t>
            </w:r>
            <w:r>
              <w:rPr>
                <w:b/>
              </w:rPr>
              <w:t>FCSTC</w:t>
            </w:r>
            <w:r>
              <w:t> </w:t>
            </w:r>
          </w:p>
        </w:tc>
        <w:tc>
          <w:tcPr>
            <w:tcW w:w="2409" w:type="dxa"/>
          </w:tcPr>
          <w:p w14:paraId="0B2E1185" w14:textId="376E04EE" w:rsidR="005B079F" w:rsidRDefault="00213076" w:rsidP="00213076">
            <w:pPr>
              <w:jc w:val="both"/>
            </w:pPr>
            <w:r>
              <w:t>Honoraires des actes et valorisation</w:t>
            </w:r>
          </w:p>
        </w:tc>
        <w:tc>
          <w:tcPr>
            <w:tcW w:w="3402" w:type="dxa"/>
          </w:tcPr>
          <w:p w14:paraId="0162DE4E" w14:textId="7B37B0BE" w:rsidR="005B079F" w:rsidRDefault="005B079F" w:rsidP="00213076">
            <w:pPr>
              <w:jc w:val="both"/>
            </w:pPr>
            <w:r>
              <w:t>Séjour*Acte</w:t>
            </w:r>
          </w:p>
        </w:tc>
      </w:tr>
      <w:tr w:rsidR="005B079F" w14:paraId="4171DDD8" w14:textId="77777777" w:rsidTr="00213076">
        <w:tc>
          <w:tcPr>
            <w:tcW w:w="2122" w:type="dxa"/>
          </w:tcPr>
          <w:p w14:paraId="4A7968A1" w14:textId="00A0E7E7" w:rsidR="005B079F" w:rsidRDefault="005B079F" w:rsidP="00213076">
            <w:pPr>
              <w:jc w:val="both"/>
            </w:pPr>
            <w:r>
              <w:t>T_MCOAA</w:t>
            </w:r>
            <w:r>
              <w:rPr>
                <w:b/>
              </w:rPr>
              <w:t>VALOACE </w:t>
            </w:r>
          </w:p>
        </w:tc>
        <w:tc>
          <w:tcPr>
            <w:tcW w:w="2409" w:type="dxa"/>
          </w:tcPr>
          <w:p w14:paraId="2EAFC301" w14:textId="46314409" w:rsidR="005B079F" w:rsidRDefault="00213076" w:rsidP="00213076">
            <w:pPr>
              <w:jc w:val="both"/>
            </w:pPr>
            <w:r>
              <w:t>Valorisation des actes et consultations externes</w:t>
            </w:r>
          </w:p>
        </w:tc>
        <w:tc>
          <w:tcPr>
            <w:tcW w:w="3402" w:type="dxa"/>
          </w:tcPr>
          <w:p w14:paraId="27D8C106" w14:textId="2828C284" w:rsidR="005B079F" w:rsidRDefault="00213076" w:rsidP="00213076">
            <w:pPr>
              <w:jc w:val="both"/>
            </w:pPr>
            <w:r>
              <w:t>Séjour ETA_NUM|SEQ_NUM</w:t>
            </w:r>
          </w:p>
        </w:tc>
      </w:tr>
      <w:tr w:rsidR="00570E66" w14:paraId="4ABB626D" w14:textId="77777777" w:rsidTr="00213076">
        <w:tc>
          <w:tcPr>
            <w:tcW w:w="2122" w:type="dxa"/>
          </w:tcPr>
          <w:p w14:paraId="1741916C" w14:textId="5840155B" w:rsidR="00570E66" w:rsidRDefault="00570E66" w:rsidP="00570E66">
            <w:pPr>
              <w:jc w:val="both"/>
            </w:pPr>
            <w:r>
              <w:t>T_MCOAA</w:t>
            </w:r>
            <w:r>
              <w:rPr>
                <w:b/>
              </w:rPr>
              <w:t>FHSTC</w:t>
            </w:r>
            <w:r>
              <w:t> </w:t>
            </w:r>
          </w:p>
        </w:tc>
        <w:tc>
          <w:tcPr>
            <w:tcW w:w="2409" w:type="dxa"/>
          </w:tcPr>
          <w:p w14:paraId="4974AB5C" w14:textId="3B01D540" w:rsidR="00570E66" w:rsidRDefault="00570E66" w:rsidP="00B502B3">
            <w:pPr>
              <w:jc w:val="both"/>
            </w:pPr>
            <w:r>
              <w:t>Médicaments onéreux</w:t>
            </w:r>
          </w:p>
        </w:tc>
        <w:tc>
          <w:tcPr>
            <w:tcW w:w="3402" w:type="dxa"/>
          </w:tcPr>
          <w:p w14:paraId="1BDEBB12" w14:textId="65ECD63E" w:rsidR="00570E66" w:rsidRDefault="00B502B3" w:rsidP="00B502B3">
            <w:pPr>
              <w:jc w:val="both"/>
            </w:pPr>
            <w:r>
              <w:t>Séjour *Médicament</w:t>
            </w:r>
          </w:p>
        </w:tc>
      </w:tr>
      <w:tr w:rsidR="00B502B3" w14:paraId="458D6677" w14:textId="77777777" w:rsidTr="00B502B3">
        <w:trPr>
          <w:trHeight w:val="256"/>
        </w:trPr>
        <w:tc>
          <w:tcPr>
            <w:tcW w:w="2122" w:type="dxa"/>
          </w:tcPr>
          <w:p w14:paraId="5F883CD4" w14:textId="68046CAE" w:rsidR="00B502B3" w:rsidRDefault="00B502B3" w:rsidP="00B502B3">
            <w:pPr>
              <w:jc w:val="both"/>
            </w:pPr>
            <w:r>
              <w:t>T_MCOAA</w:t>
            </w:r>
            <w:r>
              <w:rPr>
                <w:b/>
              </w:rPr>
              <w:t>FLSTC</w:t>
            </w:r>
            <w:r>
              <w:t> </w:t>
            </w:r>
          </w:p>
        </w:tc>
        <w:tc>
          <w:tcPr>
            <w:tcW w:w="2409" w:type="dxa"/>
          </w:tcPr>
          <w:p w14:paraId="08926E88" w14:textId="2F701D61" w:rsidR="00B502B3" w:rsidRDefault="00B502B3" w:rsidP="00B502B3">
            <w:pPr>
              <w:jc w:val="both"/>
            </w:pPr>
            <w:r>
              <w:t>Biologie</w:t>
            </w:r>
          </w:p>
        </w:tc>
        <w:tc>
          <w:tcPr>
            <w:tcW w:w="3402" w:type="dxa"/>
          </w:tcPr>
          <w:p w14:paraId="74A6FEE4" w14:textId="34E83096" w:rsidR="00B502B3" w:rsidRDefault="00B502B3" w:rsidP="00B502B3">
            <w:pPr>
              <w:jc w:val="both"/>
            </w:pPr>
            <w:r>
              <w:t>Séjour*Examen biologique</w:t>
            </w:r>
          </w:p>
        </w:tc>
      </w:tr>
      <w:tr w:rsidR="00B502B3" w14:paraId="1EF32D37" w14:textId="77777777" w:rsidTr="00213076">
        <w:tc>
          <w:tcPr>
            <w:tcW w:w="2122" w:type="dxa"/>
          </w:tcPr>
          <w:p w14:paraId="1649CF9C" w14:textId="6EDFBCB8" w:rsidR="00B502B3" w:rsidRDefault="00B502B3" w:rsidP="00B502B3">
            <w:pPr>
              <w:jc w:val="both"/>
            </w:pPr>
            <w:r>
              <w:t>T_MCOAA</w:t>
            </w:r>
            <w:r>
              <w:rPr>
                <w:b/>
              </w:rPr>
              <w:t>FMSTC</w:t>
            </w:r>
            <w:r>
              <w:t> </w:t>
            </w:r>
          </w:p>
        </w:tc>
        <w:tc>
          <w:tcPr>
            <w:tcW w:w="2409" w:type="dxa"/>
          </w:tcPr>
          <w:p w14:paraId="28AE4E58" w14:textId="56E6BF6F" w:rsidR="00B502B3" w:rsidRDefault="00B502B3" w:rsidP="00B502B3">
            <w:pPr>
              <w:jc w:val="both"/>
            </w:pPr>
            <w:r>
              <w:t>Actes CCAM</w:t>
            </w:r>
          </w:p>
        </w:tc>
        <w:tc>
          <w:tcPr>
            <w:tcW w:w="3402" w:type="dxa"/>
          </w:tcPr>
          <w:p w14:paraId="42004210" w14:textId="4B67DDFB" w:rsidR="00B502B3" w:rsidRDefault="00B502B3" w:rsidP="00B502B3">
            <w:pPr>
              <w:jc w:val="both"/>
            </w:pPr>
            <w:r>
              <w:t>Séjour*Acte CCAM</w:t>
            </w:r>
          </w:p>
        </w:tc>
      </w:tr>
    </w:tbl>
    <w:p w14:paraId="68D11240" w14:textId="77C82FA2" w:rsidR="006A2065" w:rsidRDefault="006A2065" w:rsidP="00001D9D">
      <w:pPr>
        <w:spacing w:after="0"/>
        <w:jc w:val="both"/>
      </w:pPr>
    </w:p>
    <w:p w14:paraId="59914B88" w14:textId="1DAA7DC0" w:rsidR="00213076" w:rsidRDefault="00213076" w:rsidP="00213076">
      <w:pPr>
        <w:spacing w:after="0"/>
        <w:jc w:val="both"/>
      </w:pPr>
    </w:p>
    <w:p w14:paraId="70F8F915" w14:textId="53E2A4AD" w:rsidR="00213076" w:rsidRDefault="00213076" w:rsidP="00213076">
      <w:pPr>
        <w:spacing w:after="0"/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D4622E" wp14:editId="339610E5">
                <wp:simplePos x="0" y="0"/>
                <wp:positionH relativeFrom="column">
                  <wp:posOffset>5061390</wp:posOffset>
                </wp:positionH>
                <wp:positionV relativeFrom="paragraph">
                  <wp:posOffset>408891</wp:posOffset>
                </wp:positionV>
                <wp:extent cx="1494057" cy="1063625"/>
                <wp:effectExtent l="0" t="0" r="11430" b="22225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4057" cy="1063625"/>
                          <a:chOff x="0" y="0"/>
                          <a:chExt cx="1494057" cy="1063625"/>
                        </a:xfrm>
                      </wpg:grpSpPr>
                      <wps:wsp>
                        <wps:cNvPr id="1" name="Accolade fermante 1"/>
                        <wps:cNvSpPr/>
                        <wps:spPr>
                          <a:xfrm>
                            <a:off x="0" y="114300"/>
                            <a:ext cx="175699" cy="518160"/>
                          </a:xfrm>
                          <a:prstGeom prst="rightBrace">
                            <a:avLst>
                              <a:gd name="adj1" fmla="val 30926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392" y="0"/>
                            <a:ext cx="1256665" cy="1063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927C44" w14:textId="6C3F2587" w:rsidR="00752EB9" w:rsidRDefault="00752EB9">
                              <w:r>
                                <w:t>Voir encadré sur le périmètre des ACE (actes/prestations hospitalières)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D4622E" id="Groupe 2" o:spid="_x0000_s1026" style="position:absolute;left:0;text-align:left;margin-left:398.55pt;margin-top:32.2pt;width:117.65pt;height:83.75pt;z-index:251661312" coordsize="14940,10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ccolade fermante 1" o:spid="_x0000_s1027" type="#_x0000_t88" style="position:absolute;top:1143;width:1756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" adj="2265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2373;width:12567;height:10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5E927C44" w14:textId="6C3F2587" w:rsidR="00752EB9" w:rsidRDefault="00752EB9">
                        <w:r>
                          <w:t>Voir encadré sur le périmètre des ACE (actes/prestations hospitalières)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E65DFE3" w14:textId="5B6D5BF6" w:rsidR="00213076" w:rsidRDefault="00213076" w:rsidP="00213076">
      <w:pPr>
        <w:spacing w:after="0"/>
        <w:jc w:val="both"/>
      </w:pPr>
    </w:p>
    <w:p w14:paraId="60261362" w14:textId="02A79524" w:rsidR="00213076" w:rsidRDefault="00213076" w:rsidP="00213076">
      <w:pPr>
        <w:spacing w:after="0"/>
        <w:jc w:val="both"/>
      </w:pPr>
    </w:p>
    <w:p w14:paraId="5437B001" w14:textId="385FAC2B" w:rsidR="00213076" w:rsidRDefault="00213076" w:rsidP="00213076">
      <w:pPr>
        <w:spacing w:after="0"/>
        <w:jc w:val="both"/>
      </w:pPr>
    </w:p>
    <w:p w14:paraId="685FF91B" w14:textId="1E49DCDE" w:rsidR="00213076" w:rsidRDefault="00213076" w:rsidP="00213076">
      <w:pPr>
        <w:spacing w:after="0"/>
        <w:jc w:val="both"/>
      </w:pPr>
    </w:p>
    <w:p w14:paraId="09D208D2" w14:textId="3247F167" w:rsidR="00213076" w:rsidRDefault="00213076" w:rsidP="00213076">
      <w:pPr>
        <w:spacing w:after="0"/>
        <w:jc w:val="both"/>
      </w:pPr>
    </w:p>
    <w:p w14:paraId="48E07B6C" w14:textId="376324EC" w:rsidR="00213076" w:rsidRDefault="00213076" w:rsidP="00213076">
      <w:pPr>
        <w:spacing w:after="0"/>
        <w:jc w:val="both"/>
      </w:pPr>
    </w:p>
    <w:p w14:paraId="7E0CAB09" w14:textId="058EF558" w:rsidR="00213076" w:rsidRDefault="00213076" w:rsidP="00213076">
      <w:pPr>
        <w:spacing w:after="0"/>
        <w:jc w:val="both"/>
      </w:pPr>
    </w:p>
    <w:p w14:paraId="600D4588" w14:textId="77777777" w:rsidR="00213076" w:rsidRDefault="00213076" w:rsidP="00001D9D">
      <w:pPr>
        <w:spacing w:after="0"/>
        <w:jc w:val="both"/>
      </w:pPr>
    </w:p>
    <w:p w14:paraId="3B7CB101" w14:textId="77777777" w:rsidR="00B502B3" w:rsidRDefault="00B502B3" w:rsidP="00001D9D">
      <w:pPr>
        <w:spacing w:after="0"/>
        <w:jc w:val="both"/>
      </w:pPr>
    </w:p>
    <w:p w14:paraId="306729CC" w14:textId="77777777" w:rsidR="00B502B3" w:rsidRDefault="00B502B3" w:rsidP="00001D9D">
      <w:pPr>
        <w:spacing w:after="0"/>
        <w:jc w:val="both"/>
      </w:pPr>
    </w:p>
    <w:p w14:paraId="5D3D3E34" w14:textId="7C6BB1AA" w:rsidR="006A2065" w:rsidRDefault="006A2065" w:rsidP="00001D9D">
      <w:pPr>
        <w:spacing w:after="0"/>
        <w:jc w:val="both"/>
      </w:pPr>
      <w:r>
        <w:t xml:space="preserve">La table </w:t>
      </w:r>
      <w:r w:rsidRPr="00570E66">
        <w:rPr>
          <w:b/>
        </w:rPr>
        <w:t>patients</w:t>
      </w:r>
      <w:r w:rsidR="000344DC">
        <w:rPr>
          <w:b/>
        </w:rPr>
        <w:t xml:space="preserve"> (CSTC)</w:t>
      </w:r>
      <w:r>
        <w:t xml:space="preserve"> permet d’obtenir l’identifiant PMSI du patient NIR_ANO_17, et les dates d’entrées et de sortie.</w:t>
      </w:r>
    </w:p>
    <w:p w14:paraId="37594600" w14:textId="266100A0" w:rsidR="006A2065" w:rsidRDefault="006A2065" w:rsidP="00001D9D">
      <w:pPr>
        <w:spacing w:after="0"/>
        <w:jc w:val="both"/>
      </w:pPr>
      <w:r>
        <w:t xml:space="preserve">La table </w:t>
      </w:r>
      <w:r w:rsidRPr="00570E66">
        <w:rPr>
          <w:b/>
        </w:rPr>
        <w:t>facture</w:t>
      </w:r>
      <w:r w:rsidR="000344DC">
        <w:rPr>
          <w:b/>
        </w:rPr>
        <w:t xml:space="preserve"> (FASTC)</w:t>
      </w:r>
      <w:r>
        <w:t xml:space="preserve"> permet d’obtenir des informations supplémentaires sur le patient (</w:t>
      </w:r>
      <w:r w:rsidR="000344DC">
        <w:t xml:space="preserve">âge AGE_ANN, </w:t>
      </w:r>
      <w:r>
        <w:t xml:space="preserve">sexe COD_SEX, code géographique BDI_COD, </w:t>
      </w:r>
      <w:r w:rsidR="000344DC">
        <w:t xml:space="preserve">code civilité COD_CIV, </w:t>
      </w:r>
      <w:r>
        <w:t xml:space="preserve">nature de l’assurance, </w:t>
      </w:r>
      <w:r>
        <w:lastRenderedPageBreak/>
        <w:t xml:space="preserve">code du grand régime, </w:t>
      </w:r>
      <w:r w:rsidR="000344DC">
        <w:t xml:space="preserve">motif d’exonération du ticket modérateur </w:t>
      </w:r>
      <w:r>
        <w:t>etc.) qui son</w:t>
      </w:r>
      <w:r w:rsidR="000344DC">
        <w:t>t des informations déclaratives et non vérifiées par l’ATIH.</w:t>
      </w:r>
    </w:p>
    <w:p w14:paraId="0DAF762E" w14:textId="4A3F6AC5" w:rsidR="00A57214" w:rsidRDefault="00A57214" w:rsidP="00001D9D">
      <w:pPr>
        <w:spacing w:after="0"/>
        <w:jc w:val="both"/>
      </w:pPr>
      <w:r>
        <w:t xml:space="preserve">La table </w:t>
      </w:r>
      <w:r w:rsidRPr="00570E66">
        <w:rPr>
          <w:b/>
        </w:rPr>
        <w:t>prestations hospitalières</w:t>
      </w:r>
      <w:r w:rsidR="000344DC">
        <w:rPr>
          <w:b/>
        </w:rPr>
        <w:t xml:space="preserve"> (FBSTC)</w:t>
      </w:r>
      <w:r w:rsidR="000344DC">
        <w:t xml:space="preserve"> </w:t>
      </w:r>
      <w:r>
        <w:t>contient le détail des prestations hospitalières facturées (type de prestation ACT_COD, spécialité de l’exécutant, quantité, taux de remboursement, et le prix unitaire).</w:t>
      </w:r>
    </w:p>
    <w:p w14:paraId="52ADC435" w14:textId="118BF4E3" w:rsidR="00A57214" w:rsidRPr="00B151BC" w:rsidRDefault="00A57214" w:rsidP="00001D9D">
      <w:pPr>
        <w:spacing w:after="0"/>
        <w:jc w:val="both"/>
      </w:pPr>
      <w:r>
        <w:t xml:space="preserve">La table des </w:t>
      </w:r>
      <w:r w:rsidR="00570E66" w:rsidRPr="00570E66">
        <w:rPr>
          <w:b/>
        </w:rPr>
        <w:t>actes et honoraires</w:t>
      </w:r>
      <w:r w:rsidR="000344DC">
        <w:rPr>
          <w:b/>
        </w:rPr>
        <w:t xml:space="preserve"> (FCSTC)</w:t>
      </w:r>
      <w:r>
        <w:t xml:space="preserve"> contient le détail des prestations </w:t>
      </w:r>
      <w:r w:rsidR="00570E66">
        <w:t xml:space="preserve">et actes </w:t>
      </w:r>
      <w:r>
        <w:t xml:space="preserve">réalisées par les professionnels de santé (code de prestation ACT_COD, </w:t>
      </w:r>
      <w:r w:rsidR="0076504C">
        <w:t xml:space="preserve">spécialité de l’exécutant, </w:t>
      </w:r>
      <w:r>
        <w:t xml:space="preserve">quantité, coefficient NGAP ACT_COE, </w:t>
      </w:r>
      <w:r w:rsidR="00570E66">
        <w:t xml:space="preserve">prix, </w:t>
      </w:r>
      <w:r>
        <w:t xml:space="preserve">et le taux de remboursement). </w:t>
      </w:r>
      <w:r w:rsidR="00B502B3">
        <w:t>Étant donnée la grande diversité d’actes et prestations possibles, celles-ci sont réunies</w:t>
      </w:r>
      <w:r w:rsidR="00B151BC">
        <w:t xml:space="preserve"> </w:t>
      </w:r>
      <w:r w:rsidR="0076504C">
        <w:t>en grands groupes dont les contours sont un peu flous (voir annexe).</w:t>
      </w:r>
      <w:r w:rsidR="00B151BC">
        <w:t xml:space="preserve"> Pour le détail, on </w:t>
      </w:r>
      <w:r w:rsidR="0076504C">
        <w:t>peut utiliser</w:t>
      </w:r>
      <w:r w:rsidR="00B151BC">
        <w:t xml:space="preserve"> les tables plus détaillées (biologie, actes CCAM, etc</w:t>
      </w:r>
      <w:r w:rsidR="0076504C">
        <w:t>.</w:t>
      </w:r>
      <w:r w:rsidR="00B151BC">
        <w:t>).</w:t>
      </w:r>
    </w:p>
    <w:p w14:paraId="0C3D9F29" w14:textId="6045663F" w:rsidR="00B502B3" w:rsidRDefault="00B502B3" w:rsidP="00001D9D">
      <w:pPr>
        <w:spacing w:after="0"/>
        <w:jc w:val="both"/>
      </w:pPr>
      <w:r>
        <w:t xml:space="preserve">La table </w:t>
      </w:r>
      <w:r w:rsidRPr="00B502B3">
        <w:rPr>
          <w:b/>
        </w:rPr>
        <w:t>médicaments</w:t>
      </w:r>
      <w:r w:rsidR="000344DC">
        <w:rPr>
          <w:b/>
        </w:rPr>
        <w:t xml:space="preserve"> (FHSTC)</w:t>
      </w:r>
      <w:r>
        <w:t xml:space="preserve"> contient le détail du prix (ACH_PRU_TTC) et des codes UCD des médicaments de la liste en sus délivrés lors du séjour (UCD_COD).</w:t>
      </w:r>
    </w:p>
    <w:p w14:paraId="2E2B105B" w14:textId="3BFBE975" w:rsidR="00B502B3" w:rsidRPr="00B502B3" w:rsidRDefault="00B502B3" w:rsidP="00001D9D">
      <w:pPr>
        <w:spacing w:after="0"/>
        <w:jc w:val="both"/>
      </w:pPr>
      <w:r>
        <w:t xml:space="preserve">La table </w:t>
      </w:r>
      <w:r>
        <w:rPr>
          <w:b/>
        </w:rPr>
        <w:t>biologie</w:t>
      </w:r>
      <w:r w:rsidR="000344DC">
        <w:rPr>
          <w:b/>
        </w:rPr>
        <w:t xml:space="preserve"> (FLSTC)</w:t>
      </w:r>
      <w:r>
        <w:t xml:space="preserve"> contient le code des examens de biologie réalisés lors du séjour (NABM_COD).</w:t>
      </w:r>
    </w:p>
    <w:p w14:paraId="4F0E209F" w14:textId="335D5B91" w:rsidR="00B502B3" w:rsidRPr="00B151BC" w:rsidRDefault="00B502B3" w:rsidP="00001D9D">
      <w:pPr>
        <w:spacing w:after="0"/>
        <w:jc w:val="both"/>
      </w:pPr>
      <w:r>
        <w:t xml:space="preserve">La table </w:t>
      </w:r>
      <w:r w:rsidRPr="00B151BC">
        <w:rPr>
          <w:b/>
        </w:rPr>
        <w:t>actes CCAM</w:t>
      </w:r>
      <w:r w:rsidR="000344DC">
        <w:rPr>
          <w:b/>
        </w:rPr>
        <w:t xml:space="preserve"> (FMSTC)</w:t>
      </w:r>
      <w:r w:rsidR="00B151BC">
        <w:rPr>
          <w:b/>
        </w:rPr>
        <w:t xml:space="preserve"> </w:t>
      </w:r>
      <w:r w:rsidR="00B151BC">
        <w:t>contient le détail des actes de la nomenclature CCAM (CCAM_COD).</w:t>
      </w:r>
    </w:p>
    <w:p w14:paraId="623BD7E6" w14:textId="77777777" w:rsidR="00570E66" w:rsidRDefault="00570E66" w:rsidP="00570E66">
      <w:pPr>
        <w:spacing w:after="0"/>
        <w:jc w:val="both"/>
      </w:pPr>
    </w:p>
    <w:p w14:paraId="39680C19" w14:textId="71BF9B97" w:rsidR="00570E66" w:rsidRDefault="00570E66" w:rsidP="00570E66">
      <w:pPr>
        <w:spacing w:after="0"/>
        <w:jc w:val="both"/>
      </w:pPr>
      <w:r>
        <w:t xml:space="preserve">Les tables des prestations hospitalières (FBSTC) et des actes (FCSTC) ne sont pas complétées pour chacun des séjours et sont complémentaires. En effet, l’activité ici étudiée regroupe </w:t>
      </w:r>
      <w:r w:rsidRPr="00570E66">
        <w:rPr>
          <w:u w:val="single"/>
        </w:rPr>
        <w:t>deux types de prestations</w:t>
      </w:r>
      <w:r>
        <w:t>. On distingue les actes et consultations externes au sens strict du terme et les prestations hospitalières sans hospitalisation :</w:t>
      </w:r>
    </w:p>
    <w:p w14:paraId="7E4D1A6B" w14:textId="77777777" w:rsidR="00570E66" w:rsidRDefault="00570E66" w:rsidP="00570E66">
      <w:pPr>
        <w:spacing w:after="0"/>
        <w:jc w:val="both"/>
      </w:pPr>
      <w:r>
        <w:t xml:space="preserve"> 1. Les actes et consultations externes correspondent à l’ensemble des prestations référencées dans :</w:t>
      </w:r>
    </w:p>
    <w:p w14:paraId="3F7F874E" w14:textId="4429CC78" w:rsidR="00570E66" w:rsidRDefault="00570E66" w:rsidP="00570E66">
      <w:pPr>
        <w:pStyle w:val="Paragraphedeliste"/>
        <w:numPr>
          <w:ilvl w:val="0"/>
          <w:numId w:val="5"/>
        </w:numPr>
        <w:spacing w:after="0"/>
        <w:jc w:val="both"/>
      </w:pPr>
      <w:proofErr w:type="gramStart"/>
      <w:r>
        <w:t>la</w:t>
      </w:r>
      <w:proofErr w:type="gramEnd"/>
      <w:r>
        <w:t xml:space="preserve"> nomenclature générale des actes professionnels (NGAP) : consultations, biologie, soins infirmiers ainsi que les éventuelles majorations (nuit et jours fériés) qui peuvent s’appliquer ;</w:t>
      </w:r>
    </w:p>
    <w:p w14:paraId="50294955" w14:textId="06B5016F" w:rsidR="00570E66" w:rsidRDefault="00570E66" w:rsidP="00570E66">
      <w:pPr>
        <w:pStyle w:val="Paragraphedeliste"/>
        <w:numPr>
          <w:ilvl w:val="0"/>
          <w:numId w:val="5"/>
        </w:numPr>
        <w:spacing w:after="0"/>
        <w:jc w:val="both"/>
      </w:pPr>
      <w:proofErr w:type="gramStart"/>
      <w:r>
        <w:t>la</w:t>
      </w:r>
      <w:proofErr w:type="gramEnd"/>
      <w:r>
        <w:t xml:space="preserve"> classification commune des actes médicaux (CCAM) : imagerie, échographies, actes techniques médicaux, chirurgie… </w:t>
      </w:r>
    </w:p>
    <w:p w14:paraId="2315675C" w14:textId="2CC1B923" w:rsidR="00570E66" w:rsidRDefault="00570E66" w:rsidP="00570E66">
      <w:pPr>
        <w:pStyle w:val="Paragraphedeliste"/>
        <w:numPr>
          <w:ilvl w:val="0"/>
          <w:numId w:val="5"/>
        </w:numPr>
        <w:spacing w:after="0"/>
        <w:jc w:val="both"/>
      </w:pPr>
      <w:proofErr w:type="gramStart"/>
      <w:r>
        <w:t>les</w:t>
      </w:r>
      <w:proofErr w:type="gramEnd"/>
      <w:r>
        <w:t xml:space="preserve"> forfaits techniques de radiologie (FTN). </w:t>
      </w:r>
    </w:p>
    <w:p w14:paraId="192DF942" w14:textId="77777777" w:rsidR="00570E66" w:rsidRDefault="00570E66" w:rsidP="00570E66">
      <w:pPr>
        <w:spacing w:after="0"/>
        <w:jc w:val="both"/>
      </w:pPr>
      <w:r>
        <w:t xml:space="preserve">2. Les prestations hospitalières sans hospitalisation correspondent quant à elles : </w:t>
      </w:r>
    </w:p>
    <w:p w14:paraId="49B04F8E" w14:textId="5AA43B0F" w:rsidR="00570E66" w:rsidRDefault="00570E66" w:rsidP="00570E66">
      <w:pPr>
        <w:pStyle w:val="Paragraphedeliste"/>
        <w:numPr>
          <w:ilvl w:val="0"/>
          <w:numId w:val="5"/>
        </w:numPr>
        <w:spacing w:after="0"/>
        <w:jc w:val="both"/>
      </w:pPr>
      <w:proofErr w:type="gramStart"/>
      <w:r>
        <w:t>aux</w:t>
      </w:r>
      <w:proofErr w:type="gramEnd"/>
      <w:r>
        <w:t xml:space="preserve"> passages aux urgences non suivis d’une hospitalisation (forfait « accueil et traitement des urgences » ou ATU) ; </w:t>
      </w:r>
    </w:p>
    <w:p w14:paraId="7CDCBA45" w14:textId="474D27AA" w:rsidR="00570E66" w:rsidRDefault="00570E66" w:rsidP="00570E66">
      <w:pPr>
        <w:pStyle w:val="Paragraphedeliste"/>
        <w:numPr>
          <w:ilvl w:val="0"/>
          <w:numId w:val="5"/>
        </w:numPr>
        <w:spacing w:after="0"/>
        <w:jc w:val="both"/>
      </w:pPr>
      <w:proofErr w:type="gramStart"/>
      <w:r>
        <w:t>aux</w:t>
      </w:r>
      <w:proofErr w:type="gramEnd"/>
      <w:r>
        <w:t xml:space="preserve"> soins nécessitant la consommation de matériel de petite chirurgie ou d’immobilisation qui sont délivrés dans les établissements de santé qui ne sont pas autorisés à exercer l’activité de médecine d’urgence (forfaits « petits matériels » ou FFM) ; </w:t>
      </w:r>
    </w:p>
    <w:p w14:paraId="2AF13249" w14:textId="34C04CF6" w:rsidR="00570E66" w:rsidRDefault="00570E66" w:rsidP="00570E66">
      <w:pPr>
        <w:pStyle w:val="Paragraphedeliste"/>
        <w:numPr>
          <w:ilvl w:val="0"/>
          <w:numId w:val="5"/>
        </w:numPr>
        <w:spacing w:after="0"/>
        <w:jc w:val="both"/>
      </w:pPr>
      <w:proofErr w:type="gramStart"/>
      <w:r>
        <w:t>aux</w:t>
      </w:r>
      <w:proofErr w:type="gramEnd"/>
      <w:r>
        <w:t xml:space="preserve"> soins réalisés sans hospitalisation mais nécessitant le recours à un secteur opératoire ou à une mise en observation du patient dans un environnement hospitalier (forfaits « sécurité environnement hospitalier » ou SE) ; </w:t>
      </w:r>
    </w:p>
    <w:p w14:paraId="0EEEC2A9" w14:textId="22B79E6A" w:rsidR="00570E66" w:rsidRDefault="00570E66" w:rsidP="00570E66">
      <w:pPr>
        <w:pStyle w:val="Paragraphedeliste"/>
        <w:numPr>
          <w:ilvl w:val="0"/>
          <w:numId w:val="5"/>
        </w:numPr>
        <w:spacing w:after="0"/>
        <w:jc w:val="both"/>
      </w:pPr>
      <w:proofErr w:type="gramStart"/>
      <w:r>
        <w:t>à</w:t>
      </w:r>
      <w:proofErr w:type="gramEnd"/>
      <w:r>
        <w:t xml:space="preserve"> l’administration de produits et prestations en environnement hospitalier (forfaits APE ou « DMI externe » y compris les dispositifs médicaux utilisés) ; </w:t>
      </w:r>
    </w:p>
    <w:p w14:paraId="47B3E0AA" w14:textId="5EC0DDD9" w:rsidR="00570E66" w:rsidRDefault="00570E66" w:rsidP="00570E66">
      <w:pPr>
        <w:pStyle w:val="Paragraphedeliste"/>
        <w:numPr>
          <w:ilvl w:val="0"/>
          <w:numId w:val="5"/>
        </w:numPr>
        <w:spacing w:after="0"/>
        <w:jc w:val="both"/>
      </w:pPr>
      <w:proofErr w:type="gramStart"/>
      <w:r>
        <w:t>à</w:t>
      </w:r>
      <w:proofErr w:type="gramEnd"/>
      <w:r>
        <w:t xml:space="preserve"> l’ensemble des forfaits correspondant aux alternatives à la dialyse en centre (</w:t>
      </w:r>
      <w:proofErr w:type="spellStart"/>
      <w:r>
        <w:t>autodialyse</w:t>
      </w:r>
      <w:proofErr w:type="spellEnd"/>
      <w:r>
        <w:t>, dialyse à domicile et dialyse péritonéale).</w:t>
      </w:r>
    </w:p>
    <w:p w14:paraId="280BC08D" w14:textId="35BDDA6B" w:rsidR="00570E66" w:rsidRDefault="00570E66" w:rsidP="00570E66">
      <w:pPr>
        <w:spacing w:after="0"/>
        <w:jc w:val="both"/>
      </w:pPr>
      <w:r>
        <w:t>La variable ACT_COD, présente dans les deux bases, donne donc la nature de la prestation effectuée, le champ des modalités regroupant donc différentes nomenclatures.</w:t>
      </w:r>
    </w:p>
    <w:p w14:paraId="4F710B58" w14:textId="394FA9CF" w:rsidR="00AE2D11" w:rsidRDefault="00AE2D11" w:rsidP="00570E66">
      <w:pPr>
        <w:spacing w:after="0"/>
        <w:jc w:val="both"/>
      </w:pPr>
    </w:p>
    <w:p w14:paraId="40324829" w14:textId="34EAB8A5" w:rsidR="00AE2D11" w:rsidRDefault="00AE2D11" w:rsidP="00570E66">
      <w:pPr>
        <w:spacing w:after="0"/>
        <w:jc w:val="both"/>
      </w:pPr>
      <w:r>
        <w:t>ATTENTION</w:t>
      </w:r>
      <w:r w:rsidR="003D34F8">
        <w:t xml:space="preserve"> : dans les tables annuelles du PMSI MCO, il faut retirer une partie des séjours des hôpitaux de Paris, (AP-HP), Marseille (AP-HM), et Lyon (HCL) puisqu’ils sont remontés en doublon, </w:t>
      </w:r>
      <w:r w:rsidR="003D34F8">
        <w:rPr>
          <w:i/>
        </w:rPr>
        <w:t>via</w:t>
      </w:r>
      <w:r w:rsidR="003D34F8">
        <w:t xml:space="preserve"> le FINESS juridique et </w:t>
      </w:r>
      <w:r w:rsidR="003D34F8">
        <w:rPr>
          <w:i/>
        </w:rPr>
        <w:t>via</w:t>
      </w:r>
      <w:r w:rsidR="003D34F8">
        <w:t xml:space="preserve"> le FINESS géographique (on retire donc l’un ou l’autre des codes FINESS). </w:t>
      </w:r>
    </w:p>
    <w:p w14:paraId="5B507970" w14:textId="4C62CF09" w:rsidR="00AE2D11" w:rsidRDefault="003D34F8" w:rsidP="00570E66">
      <w:pPr>
        <w:spacing w:after="0"/>
        <w:jc w:val="both"/>
      </w:pPr>
      <w:r>
        <w:lastRenderedPageBreak/>
        <w:t xml:space="preserve">Pour les actes et consultations externes, seuls les séjours de Paris et Marseille sont remontés </w:t>
      </w:r>
      <w:r>
        <w:rPr>
          <w:i/>
        </w:rPr>
        <w:t xml:space="preserve">via </w:t>
      </w:r>
      <w:r>
        <w:t>les deux FINESS, on utilise donc l’exclusion</w:t>
      </w:r>
      <w:r w:rsidRPr="003D34F8">
        <w:rPr>
          <w:rFonts w:ascii="Courier New" w:hAnsi="Courier New" w:cs="Courier New"/>
          <w:color w:val="0000FF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eta_num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hd w:val="clear" w:color="auto" w:fill="FFFFFF"/>
        </w:rPr>
        <w:t>'130786049'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'750712184'</w:t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3A88CD88" w14:textId="2D41B0BA" w:rsidR="00570E66" w:rsidRDefault="00570E66" w:rsidP="00570E66">
      <w:pPr>
        <w:spacing w:after="0"/>
        <w:jc w:val="both"/>
      </w:pPr>
    </w:p>
    <w:p w14:paraId="4C258CA3" w14:textId="6C6F6B0A" w:rsidR="00570E66" w:rsidRDefault="00570E66" w:rsidP="00BE0B01">
      <w:pPr>
        <w:pStyle w:val="Titre2"/>
        <w:spacing w:after="120"/>
      </w:pPr>
      <w:r>
        <w:t xml:space="preserve">Exemple </w:t>
      </w:r>
      <w:r w:rsidR="00964745">
        <w:t>de requêtes</w:t>
      </w:r>
      <w:r>
        <w:t xml:space="preserve"> pour analyse </w:t>
      </w:r>
    </w:p>
    <w:p w14:paraId="3496FD7D" w14:textId="56F71E33" w:rsidR="00752EB9" w:rsidRPr="00BE0B01" w:rsidRDefault="00C87973" w:rsidP="00BE0B01">
      <w:pPr>
        <w:pStyle w:val="Paragraphedeliste"/>
        <w:numPr>
          <w:ilvl w:val="0"/>
          <w:numId w:val="7"/>
        </w:numPr>
        <w:rPr>
          <w:b/>
          <w:sz w:val="24"/>
        </w:rPr>
      </w:pPr>
      <w:r w:rsidRPr="002A6B30">
        <w:rPr>
          <w:b/>
          <w:sz w:val="24"/>
        </w:rPr>
        <w:t>Descrip</w:t>
      </w:r>
      <w:r w:rsidR="00E963B9" w:rsidRPr="002A6B30">
        <w:rPr>
          <w:b/>
          <w:sz w:val="24"/>
        </w:rPr>
        <w:t>tion des ACE les plus fréquents</w:t>
      </w:r>
      <w:r w:rsidR="00BE0B01">
        <w:rPr>
          <w:b/>
          <w:sz w:val="24"/>
        </w:rPr>
        <w:t xml:space="preserve"> </w:t>
      </w:r>
      <w:r w:rsidR="00AD1514">
        <w:rPr>
          <w:b/>
          <w:sz w:val="24"/>
        </w:rPr>
        <w:t>(hors prestations)</w:t>
      </w:r>
    </w:p>
    <w:p w14:paraId="1F876E5E" w14:textId="77777777" w:rsidR="00752EB9" w:rsidRPr="00752EB9" w:rsidRDefault="00752EB9" w:rsidP="0075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752EB9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752EB9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SQL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; </w:t>
      </w: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CREATE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TABLE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ace </w:t>
      </w: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AS</w:t>
      </w:r>
    </w:p>
    <w:p w14:paraId="29A1CA57" w14:textId="77777777" w:rsidR="00752EB9" w:rsidRPr="00752EB9" w:rsidRDefault="00752EB9" w:rsidP="00752EB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SELECT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752EB9">
        <w:rPr>
          <w:rFonts w:ascii="Courier New" w:hAnsi="Courier New" w:cs="Courier New"/>
          <w:color w:val="008080"/>
          <w:sz w:val="20"/>
          <w:shd w:val="clear" w:color="auto" w:fill="FFFFFF"/>
        </w:rPr>
        <w:t>a.</w:t>
      </w:r>
      <w:proofErr w:type="gram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*,</w:t>
      </w:r>
      <w:r w:rsidRPr="00752EB9">
        <w:rPr>
          <w:rFonts w:ascii="Courier New" w:hAnsi="Courier New" w:cs="Courier New"/>
          <w:color w:val="008080"/>
          <w:sz w:val="20"/>
          <w:shd w:val="clear" w:color="auto" w:fill="FFFFFF"/>
        </w:rPr>
        <w:t>b.</w:t>
      </w:r>
      <w:proofErr w:type="gram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*, </w:t>
      </w:r>
      <w:r w:rsidRPr="00752EB9">
        <w:rPr>
          <w:rFonts w:ascii="Courier New" w:hAnsi="Courier New" w:cs="Courier New"/>
          <w:color w:val="008080"/>
          <w:sz w:val="20"/>
          <w:shd w:val="clear" w:color="auto" w:fill="FFFFFF"/>
        </w:rPr>
        <w:t>c.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* </w:t>
      </w:r>
    </w:p>
    <w:p w14:paraId="3EDC3C4E" w14:textId="77777777" w:rsidR="00752EB9" w:rsidRPr="00752EB9" w:rsidRDefault="00752EB9" w:rsidP="00752EB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FROM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oravue.t_mco17cstc a</w:t>
      </w:r>
    </w:p>
    <w:p w14:paraId="16704734" w14:textId="77777777" w:rsidR="00AD1514" w:rsidRDefault="00752EB9" w:rsidP="00752EB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LEFT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JOIN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oravue.t_mco17fastc c </w:t>
      </w:r>
    </w:p>
    <w:p w14:paraId="220247DE" w14:textId="614E5DC5" w:rsidR="00752EB9" w:rsidRPr="00752EB9" w:rsidRDefault="00752EB9" w:rsidP="00AD151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ON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a.eta_num</w:t>
      </w:r>
      <w:proofErr w:type="spell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proofErr w:type="spell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c.eta_num</w:t>
      </w:r>
      <w:proofErr w:type="spell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AND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a.seq_num</w:t>
      </w:r>
      <w:proofErr w:type="spell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proofErr w:type="spell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c.seq_num</w:t>
      </w:r>
      <w:proofErr w:type="spellEnd"/>
    </w:p>
    <w:p w14:paraId="7A5D0F97" w14:textId="77777777" w:rsidR="00AD1514" w:rsidRDefault="00752EB9" w:rsidP="00752EB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LEFT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gramStart"/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JOIN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oravue</w:t>
      </w:r>
      <w:proofErr w:type="gram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.t_mco17fcstc b </w:t>
      </w:r>
    </w:p>
    <w:p w14:paraId="4C8BC6B8" w14:textId="6C685A4C" w:rsidR="00752EB9" w:rsidRPr="00752EB9" w:rsidRDefault="00752EB9" w:rsidP="00AD151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ON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a.eta_num</w:t>
      </w:r>
      <w:proofErr w:type="spell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proofErr w:type="spell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b.eta_num</w:t>
      </w:r>
      <w:proofErr w:type="spell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AND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a.seq_num</w:t>
      </w:r>
      <w:proofErr w:type="spell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proofErr w:type="spell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b.seq_num</w:t>
      </w:r>
      <w:proofErr w:type="spellEnd"/>
    </w:p>
    <w:p w14:paraId="29536E17" w14:textId="77777777" w:rsidR="00752EB9" w:rsidRPr="00752EB9" w:rsidRDefault="00752EB9" w:rsidP="00752EB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WHERE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a.exe_soi_amd</w:t>
      </w:r>
      <w:proofErr w:type="spell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r w:rsidRPr="00752EB9">
        <w:rPr>
          <w:rFonts w:ascii="Courier New" w:hAnsi="Courier New" w:cs="Courier New"/>
          <w:color w:val="800080"/>
          <w:sz w:val="20"/>
          <w:shd w:val="clear" w:color="auto" w:fill="FFFFFF"/>
        </w:rPr>
        <w:t>"201701"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00B33BC1" w14:textId="77777777" w:rsidR="00752EB9" w:rsidRPr="00752EB9" w:rsidRDefault="00752EB9" w:rsidP="0075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752EB9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QUIT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770814F4" w14:textId="77777777" w:rsidR="00752EB9" w:rsidRPr="00752EB9" w:rsidRDefault="00752EB9" w:rsidP="0075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0C18DD8A" w14:textId="77777777" w:rsidR="00752EB9" w:rsidRPr="00752EB9" w:rsidRDefault="00752EB9" w:rsidP="0075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752EB9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752EB9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SQL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; </w:t>
      </w: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CREATE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TABLE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actes_code_decompte</w:t>
      </w:r>
      <w:proofErr w:type="spell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AS</w:t>
      </w:r>
    </w:p>
    <w:p w14:paraId="4BDBE38F" w14:textId="77777777" w:rsidR="00752EB9" w:rsidRDefault="00752EB9" w:rsidP="00752EB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SELECT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act_cod</w:t>
      </w:r>
      <w:proofErr w:type="spell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, </w:t>
      </w:r>
    </w:p>
    <w:p w14:paraId="30F7B0C1" w14:textId="775325BE" w:rsidR="00752EB9" w:rsidRPr="00752EB9" w:rsidRDefault="00752EB9" w:rsidP="00AD15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count</w:t>
      </w:r>
      <w:proofErr w:type="gram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distinct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spell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eta_num</w:t>
      </w:r>
      <w:proofErr w:type="spell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||</w:t>
      </w:r>
      <w:proofErr w:type="spell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seq_num</w:t>
      </w:r>
      <w:proofErr w:type="spell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)) </w:t>
      </w: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as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nombre_sejour</w:t>
      </w:r>
      <w:proofErr w:type="spell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</w:p>
    <w:p w14:paraId="2944A9BE" w14:textId="1BBE07B5" w:rsidR="00752EB9" w:rsidRPr="00752EB9" w:rsidRDefault="00752EB9" w:rsidP="00AD15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count</w:t>
      </w:r>
      <w:proofErr w:type="gram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distinct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(nir_ano_17)) </w:t>
      </w: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as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nb_patients</w:t>
      </w:r>
      <w:proofErr w:type="spell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</w:p>
    <w:p w14:paraId="4A309864" w14:textId="77777777" w:rsidR="00752EB9" w:rsidRPr="00752EB9" w:rsidRDefault="00752EB9" w:rsidP="00752EB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FROM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ace</w:t>
      </w:r>
    </w:p>
    <w:p w14:paraId="45532146" w14:textId="77777777" w:rsidR="00752EB9" w:rsidRPr="00752EB9" w:rsidRDefault="00752EB9" w:rsidP="00752EB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GROUP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BY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act_cod</w:t>
      </w:r>
      <w:proofErr w:type="spellEnd"/>
    </w:p>
    <w:p w14:paraId="21305851" w14:textId="77777777" w:rsidR="00752EB9" w:rsidRPr="00752EB9" w:rsidRDefault="00752EB9" w:rsidP="00752EB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ORDER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BY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nombre_sejour</w:t>
      </w:r>
      <w:proofErr w:type="spell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desc</w:t>
      </w:r>
      <w:proofErr w:type="spell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56B8E5C1" w14:textId="77777777" w:rsidR="00752EB9" w:rsidRPr="00752EB9" w:rsidRDefault="00752EB9" w:rsidP="0075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752EB9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QUIT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0E52FE26" w14:textId="77777777" w:rsidR="00752EB9" w:rsidRPr="00752EB9" w:rsidRDefault="00752EB9" w:rsidP="0075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20ECB3E6" w14:textId="77777777" w:rsidR="00752EB9" w:rsidRPr="00752EB9" w:rsidRDefault="00752EB9" w:rsidP="00752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752EB9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752EB9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SQL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; </w:t>
      </w: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CREATE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TABLE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actes_spe_decompte</w:t>
      </w:r>
      <w:proofErr w:type="spell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AS</w:t>
      </w:r>
    </w:p>
    <w:p w14:paraId="1D491078" w14:textId="77777777" w:rsidR="00752EB9" w:rsidRDefault="00752EB9" w:rsidP="00752EB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SELECT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exe_spe</w:t>
      </w:r>
      <w:proofErr w:type="spell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, </w:t>
      </w:r>
    </w:p>
    <w:p w14:paraId="33BE4BF5" w14:textId="4E3D35E2" w:rsidR="00752EB9" w:rsidRPr="00752EB9" w:rsidRDefault="00752EB9" w:rsidP="00AD15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gram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count</w:t>
      </w:r>
      <w:proofErr w:type="gram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distinct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spell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eta_num</w:t>
      </w:r>
      <w:proofErr w:type="spell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||</w:t>
      </w:r>
      <w:proofErr w:type="spell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seq_num</w:t>
      </w:r>
      <w:proofErr w:type="spell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)) </w:t>
      </w: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as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nombre_sejour</w:t>
      </w:r>
      <w:proofErr w:type="spell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</w:p>
    <w:p w14:paraId="2674C1D5" w14:textId="34F8AC51" w:rsidR="00752EB9" w:rsidRPr="00752EB9" w:rsidRDefault="00752EB9" w:rsidP="00AD15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count(</w:t>
      </w: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distinct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(nir_ano_17)) </w:t>
      </w: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nb_patients</w:t>
      </w:r>
      <w:proofErr w:type="spellEnd"/>
    </w:p>
    <w:p w14:paraId="683CDB53" w14:textId="77777777" w:rsidR="00752EB9" w:rsidRPr="00752EB9" w:rsidRDefault="00752EB9" w:rsidP="00752EB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FROM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ace</w:t>
      </w:r>
    </w:p>
    <w:p w14:paraId="01B6DBEB" w14:textId="77777777" w:rsidR="00752EB9" w:rsidRPr="00752EB9" w:rsidRDefault="00752EB9" w:rsidP="00752EB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GROUP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BY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exe_spe</w:t>
      </w:r>
      <w:proofErr w:type="spellEnd"/>
    </w:p>
    <w:p w14:paraId="5F1F74E6" w14:textId="77777777" w:rsidR="00752EB9" w:rsidRPr="00752EB9" w:rsidRDefault="00752EB9" w:rsidP="00752EB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ORDER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BY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nombre_sejour</w:t>
      </w:r>
      <w:proofErr w:type="spell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752EB9">
        <w:rPr>
          <w:rFonts w:ascii="Courier New" w:hAnsi="Courier New" w:cs="Courier New"/>
          <w:color w:val="0000FF"/>
          <w:sz w:val="20"/>
          <w:shd w:val="clear" w:color="auto" w:fill="FFFFFF"/>
        </w:rPr>
        <w:t>desc</w:t>
      </w:r>
      <w:proofErr w:type="spellEnd"/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722BF522" w14:textId="3E08282B" w:rsidR="00752EB9" w:rsidRDefault="00752EB9" w:rsidP="00752EB9">
      <w:pPr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752EB9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QUIT</w:t>
      </w:r>
      <w:r w:rsidRPr="00752EB9"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59F9BEC7" w14:textId="0C88128B" w:rsidR="00BE0B01" w:rsidRPr="00752EB9" w:rsidRDefault="00BE0B01" w:rsidP="00BE0B01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5B3C19D7" wp14:editId="51EBECE6">
            <wp:extent cx="4562475" cy="2733675"/>
            <wp:effectExtent l="0" t="0" r="9525" b="9525"/>
            <wp:docPr id="8" name="Graphique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7A6FDD" w14:textId="313FBFE2" w:rsidR="002A6B30" w:rsidRPr="002A6B30" w:rsidRDefault="00BE0B01" w:rsidP="002A6B30">
      <w:pPr>
        <w:rPr>
          <w:b/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75B115D8" wp14:editId="6C96D554">
            <wp:extent cx="4474029" cy="4288972"/>
            <wp:effectExtent l="0" t="0" r="3175" b="16510"/>
            <wp:docPr id="9" name="Graphique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8685EC4" w14:textId="29E378BA" w:rsidR="00E963B9" w:rsidRPr="002A6B30" w:rsidRDefault="00AE2D11" w:rsidP="00C87973">
      <w:pPr>
        <w:pStyle w:val="Paragraphedeliste"/>
        <w:numPr>
          <w:ilvl w:val="0"/>
          <w:numId w:val="7"/>
        </w:numPr>
        <w:rPr>
          <w:b/>
          <w:sz w:val="24"/>
        </w:rPr>
      </w:pPr>
      <w:r w:rsidRPr="002A6B30">
        <w:rPr>
          <w:b/>
          <w:sz w:val="24"/>
        </w:rPr>
        <w:t>Complémentarité</w:t>
      </w:r>
      <w:r w:rsidR="00E963B9" w:rsidRPr="002A6B30">
        <w:rPr>
          <w:b/>
          <w:sz w:val="24"/>
        </w:rPr>
        <w:t xml:space="preserve"> du recours au gynécologue </w:t>
      </w:r>
      <w:r w:rsidRPr="002A6B30">
        <w:rPr>
          <w:b/>
          <w:sz w:val="24"/>
        </w:rPr>
        <w:t xml:space="preserve">en ville et </w:t>
      </w:r>
      <w:r w:rsidR="00E963B9" w:rsidRPr="002A6B30">
        <w:rPr>
          <w:b/>
          <w:sz w:val="24"/>
        </w:rPr>
        <w:t>en ACE</w:t>
      </w:r>
    </w:p>
    <w:p w14:paraId="385CFE5E" w14:textId="4E0D9E03" w:rsidR="00964745" w:rsidRPr="00C94D4C" w:rsidRDefault="00964745" w:rsidP="0096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hd w:val="clear" w:color="auto" w:fill="FFFFFF"/>
        </w:rPr>
      </w:pPr>
      <w:bookmarkStart w:id="1" w:name="_GoBack"/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/* </w:t>
      </w:r>
      <w:r w:rsidR="00C94D4C"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1.a. </w:t>
      </w:r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>Actes et consultations exter</w:t>
      </w:r>
      <w:r w:rsidR="00C94D4C"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>nes 2017 spé gynécologue*</w:t>
      </w:r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>/</w:t>
      </w:r>
    </w:p>
    <w:p w14:paraId="1B1DD63B" w14:textId="40EDAAF5" w:rsidR="00E963B9" w:rsidRPr="00C94D4C" w:rsidRDefault="00E963B9" w:rsidP="0096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C94D4C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SQL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; 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CREATE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TABLE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ace_gyn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AS</w:t>
      </w:r>
    </w:p>
    <w:p w14:paraId="62B05472" w14:textId="77777777" w:rsidR="00E963B9" w:rsidRPr="00C94D4C" w:rsidRDefault="00E963B9" w:rsidP="00E963B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SELECT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C94D4C">
        <w:rPr>
          <w:rFonts w:ascii="Courier New" w:hAnsi="Courier New" w:cs="Courier New"/>
          <w:color w:val="008080"/>
          <w:sz w:val="20"/>
          <w:shd w:val="clear" w:color="auto" w:fill="FFFFFF"/>
        </w:rPr>
        <w:t>a.</w:t>
      </w:r>
      <w:proofErr w:type="gram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*,</w:t>
      </w:r>
      <w:r w:rsidRPr="00C94D4C">
        <w:rPr>
          <w:rFonts w:ascii="Courier New" w:hAnsi="Courier New" w:cs="Courier New"/>
          <w:color w:val="008080"/>
          <w:sz w:val="20"/>
          <w:shd w:val="clear" w:color="auto" w:fill="FFFFFF"/>
        </w:rPr>
        <w:t>b.</w:t>
      </w:r>
      <w:proofErr w:type="gram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*,</w:t>
      </w:r>
      <w:r w:rsidRPr="00C94D4C">
        <w:rPr>
          <w:rFonts w:ascii="Courier New" w:hAnsi="Courier New" w:cs="Courier New"/>
          <w:color w:val="008080"/>
          <w:sz w:val="20"/>
          <w:shd w:val="clear" w:color="auto" w:fill="FFFFFF"/>
        </w:rPr>
        <w:t>c.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*</w:t>
      </w:r>
    </w:p>
    <w:p w14:paraId="21A49067" w14:textId="77777777" w:rsidR="00E963B9" w:rsidRPr="00C94D4C" w:rsidRDefault="00E963B9" w:rsidP="00E963B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FROM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oravue.t_mco17fcstc a</w:t>
      </w:r>
    </w:p>
    <w:p w14:paraId="2DF0BFCA" w14:textId="77777777" w:rsidR="00E963B9" w:rsidRPr="00C94D4C" w:rsidRDefault="00E963B9" w:rsidP="00E963B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LEFT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gramStart"/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JOIN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oravue</w:t>
      </w:r>
      <w:proofErr w:type="gram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.t_mco17cstc b </w:t>
      </w:r>
    </w:p>
    <w:p w14:paraId="414483FA" w14:textId="28CF25FA" w:rsidR="00E963B9" w:rsidRPr="00C94D4C" w:rsidRDefault="00E963B9" w:rsidP="00E963B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ON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a.eta_num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b.eta_num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AND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a.seq_num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b.seq_num</w:t>
      </w:r>
      <w:proofErr w:type="spellEnd"/>
    </w:p>
    <w:p w14:paraId="2C0D084D" w14:textId="77777777" w:rsidR="00E963B9" w:rsidRPr="00C94D4C" w:rsidRDefault="00E963B9" w:rsidP="00E963B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LEFT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gramStart"/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JOIN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oravue</w:t>
      </w:r>
      <w:proofErr w:type="gram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.t_mco17fastc c </w:t>
      </w:r>
    </w:p>
    <w:p w14:paraId="7C87EF60" w14:textId="07FA654E" w:rsidR="00E963B9" w:rsidRPr="00C94D4C" w:rsidRDefault="00E963B9" w:rsidP="00E963B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ON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a.eta_num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c.eta_num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AND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a.seq_num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c.seq_num</w:t>
      </w:r>
      <w:proofErr w:type="spellEnd"/>
    </w:p>
    <w:p w14:paraId="1AE6F8D7" w14:textId="3788465B" w:rsidR="00964745" w:rsidRPr="00C94D4C" w:rsidRDefault="00E963B9" w:rsidP="00E963B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WHERE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="00C94D4C"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a.exe_spe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r w:rsidRPr="00C94D4C">
        <w:rPr>
          <w:rFonts w:ascii="Courier New" w:hAnsi="Courier New" w:cs="Courier New"/>
          <w:color w:val="800080"/>
          <w:sz w:val="20"/>
          <w:shd w:val="clear" w:color="auto" w:fill="FFFFFF"/>
        </w:rPr>
        <w:t>"07"</w:t>
      </w:r>
      <w:r w:rsidR="00C94D4C">
        <w:rPr>
          <w:rFonts w:ascii="Courier New" w:hAnsi="Courier New" w:cs="Courier New"/>
          <w:color w:val="800080"/>
          <w:sz w:val="20"/>
          <w:shd w:val="clear" w:color="auto" w:fill="FFFFFF"/>
        </w:rPr>
        <w:t xml:space="preserve"> </w:t>
      </w:r>
      <w:r w:rsidR="00C94D4C">
        <w:rPr>
          <w:rFonts w:ascii="Courier New" w:hAnsi="Courier New" w:cs="Courier New"/>
          <w:color w:val="0000FF"/>
          <w:shd w:val="clear" w:color="auto" w:fill="FFFFFF"/>
        </w:rPr>
        <w:t>OR</w:t>
      </w:r>
      <w:r w:rsidR="00C94D4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C94D4C">
        <w:rPr>
          <w:rFonts w:ascii="Courier New" w:hAnsi="Courier New" w:cs="Courier New"/>
          <w:color w:val="000000"/>
          <w:shd w:val="clear" w:color="auto" w:fill="FFFFFF"/>
        </w:rPr>
        <w:t>a.exe_spe</w:t>
      </w:r>
      <w:proofErr w:type="spellEnd"/>
      <w:r w:rsidR="00C94D4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C94D4C">
        <w:rPr>
          <w:rFonts w:ascii="Courier New" w:hAnsi="Courier New" w:cs="Courier New"/>
          <w:color w:val="0000FF"/>
          <w:shd w:val="clear" w:color="auto" w:fill="FFFFFF"/>
        </w:rPr>
        <w:t>LIKE</w:t>
      </w:r>
      <w:r w:rsidR="00C94D4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C94D4C">
        <w:rPr>
          <w:rFonts w:ascii="Courier New" w:hAnsi="Courier New" w:cs="Courier New"/>
          <w:color w:val="800080"/>
          <w:shd w:val="clear" w:color="auto" w:fill="FFFFFF"/>
        </w:rPr>
        <w:t>"7%"</w:t>
      </w:r>
      <w:r w:rsidR="00C94D4C">
        <w:rPr>
          <w:rFonts w:ascii="Courier New" w:hAnsi="Courier New" w:cs="Courier New"/>
          <w:color w:val="000000"/>
          <w:shd w:val="clear" w:color="auto" w:fill="FFFFFF"/>
        </w:rPr>
        <w:t>)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</w:p>
    <w:p w14:paraId="74FCD060" w14:textId="5CA35749" w:rsidR="00E963B9" w:rsidRPr="00C94D4C" w:rsidRDefault="00964745" w:rsidP="00C94D4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AND</w:t>
      </w:r>
      <w:r w:rsidR="003D34F8"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="003D34F8"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a.eta_num</w:t>
      </w:r>
      <w:proofErr w:type="spellEnd"/>
      <w:r w:rsidR="003D34F8"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="003D34F8"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not</w:t>
      </w:r>
      <w:r w:rsidR="003D34F8"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="003D34F8"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in</w:t>
      </w:r>
      <w:r w:rsidR="003D34F8"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(</w:t>
      </w:r>
      <w:r w:rsidR="003D34F8" w:rsidRPr="00C94D4C">
        <w:rPr>
          <w:rFonts w:ascii="Courier New" w:hAnsi="Courier New" w:cs="Courier New"/>
          <w:color w:val="800080"/>
          <w:sz w:val="20"/>
          <w:shd w:val="clear" w:color="auto" w:fill="FFFFFF"/>
        </w:rPr>
        <w:t>'130786049'</w:t>
      </w:r>
      <w:r w:rsidR="003D34F8"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, </w:t>
      </w:r>
      <w:r w:rsidR="003D34F8" w:rsidRPr="00C94D4C">
        <w:rPr>
          <w:rFonts w:ascii="Courier New" w:hAnsi="Courier New" w:cs="Courier New"/>
          <w:color w:val="800080"/>
          <w:sz w:val="20"/>
          <w:shd w:val="clear" w:color="auto" w:fill="FFFFFF"/>
        </w:rPr>
        <w:t>'750712184'</w:t>
      </w:r>
      <w:r w:rsidR="003D34F8"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)</w:t>
      </w:r>
      <w:r w:rsidR="00E963B9"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21D2EEA9" w14:textId="77777777" w:rsidR="00E963B9" w:rsidRPr="00C94D4C" w:rsidRDefault="00E963B9" w:rsidP="00E9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QUIT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3BB86072" w14:textId="77777777" w:rsidR="00E963B9" w:rsidRPr="00C94D4C" w:rsidRDefault="00E963B9" w:rsidP="00E9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</w:pPr>
    </w:p>
    <w:p w14:paraId="341A7F92" w14:textId="0B0436D6" w:rsidR="00E963B9" w:rsidRPr="00C94D4C" w:rsidRDefault="00E963B9" w:rsidP="00E9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C94D4C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FREQ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DATA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ace_gyn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order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freq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779CC406" w14:textId="0249205D" w:rsidR="00E963B9" w:rsidRPr="00C94D4C" w:rsidRDefault="00E963B9" w:rsidP="00E9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TABLE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act_cod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;</w:t>
      </w:r>
    </w:p>
    <w:p w14:paraId="6CC2E04D" w14:textId="77777777" w:rsidR="00964745" w:rsidRPr="00C94D4C" w:rsidRDefault="00E963B9" w:rsidP="00964745">
      <w:pPr>
        <w:spacing w:after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13A7C4DE" w14:textId="5A052E43" w:rsidR="00964745" w:rsidRPr="00C94D4C" w:rsidRDefault="00964745" w:rsidP="00C94D4C">
      <w:pPr>
        <w:spacing w:after="0"/>
        <w:ind w:left="708"/>
        <w:rPr>
          <w:rFonts w:ascii="Courier New" w:hAnsi="Courier New" w:cs="Courier New"/>
          <w:color w:val="008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>/*3</w:t>
      </w:r>
      <w:r w:rsidR="00C94D4C">
        <w:rPr>
          <w:rFonts w:ascii="Courier New" w:hAnsi="Courier New" w:cs="Courier New"/>
          <w:color w:val="008000"/>
          <w:sz w:val="20"/>
          <w:shd w:val="clear" w:color="auto" w:fill="FFFFFF"/>
        </w:rPr>
        <w:t>4</w:t>
      </w:r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% de </w:t>
      </w:r>
      <w:proofErr w:type="spellStart"/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>consults</w:t>
      </w:r>
      <w:proofErr w:type="spellEnd"/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 (+</w:t>
      </w:r>
      <w:r w:rsidR="00C94D4C">
        <w:rPr>
          <w:rFonts w:ascii="Courier New" w:hAnsi="Courier New" w:cs="Courier New"/>
          <w:color w:val="008000"/>
          <w:sz w:val="20"/>
          <w:shd w:val="clear" w:color="auto" w:fill="FFFFFF"/>
        </w:rPr>
        <w:t>5</w:t>
      </w:r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% de </w:t>
      </w:r>
      <w:proofErr w:type="spellStart"/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>consults</w:t>
      </w:r>
      <w:proofErr w:type="spellEnd"/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 codées "non spécialiste"), </w:t>
      </w:r>
    </w:p>
    <w:p w14:paraId="263825FB" w14:textId="77777777" w:rsidR="00964745" w:rsidRPr="00C94D4C" w:rsidRDefault="00964745" w:rsidP="00C94D4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24% de majoration pour coordination, </w:t>
      </w:r>
    </w:p>
    <w:p w14:paraId="5315E3E7" w14:textId="77777777" w:rsidR="00964745" w:rsidRPr="00C94D4C" w:rsidRDefault="00964745" w:rsidP="00C94D4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>23% d'actes d'échographie,</w:t>
      </w:r>
    </w:p>
    <w:p w14:paraId="68F1969A" w14:textId="653BE481" w:rsidR="00964745" w:rsidRPr="00C94D4C" w:rsidRDefault="00964745" w:rsidP="00C94D4C">
      <w:pPr>
        <w:spacing w:after="0"/>
        <w:ind w:left="708"/>
        <w:rPr>
          <w:rFonts w:ascii="Courier New" w:hAnsi="Courier New" w:cs="Courier New"/>
          <w:color w:val="008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>9% d'actes techniques*/</w:t>
      </w:r>
    </w:p>
    <w:p w14:paraId="45BA1A3B" w14:textId="77777777" w:rsidR="00964745" w:rsidRPr="00C94D4C" w:rsidRDefault="00964745" w:rsidP="00964745">
      <w:pPr>
        <w:spacing w:after="0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299FA300" w14:textId="1DCF7910" w:rsidR="00964745" w:rsidRPr="00C94D4C" w:rsidRDefault="00964745" w:rsidP="00964745">
      <w:pPr>
        <w:spacing w:after="0"/>
        <w:rPr>
          <w:rFonts w:ascii="Courier New" w:hAnsi="Courier New" w:cs="Courier New"/>
          <w:color w:val="008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/* </w:t>
      </w:r>
      <w:r w:rsidR="00C94D4C"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1.b. </w:t>
      </w:r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Constitution d’une table d’individus ayant eu recours aux ACE gynéco*/ </w:t>
      </w:r>
    </w:p>
    <w:p w14:paraId="518C2D1D" w14:textId="1F01F84F" w:rsidR="00964745" w:rsidRPr="00C94D4C" w:rsidRDefault="00964745" w:rsidP="00964745">
      <w:pPr>
        <w:rPr>
          <w:rFonts w:ascii="Courier New" w:hAnsi="Courier New" w:cs="Courier New"/>
          <w:color w:val="008000"/>
          <w:sz w:val="20"/>
          <w:shd w:val="clear" w:color="auto" w:fill="FFFFFF"/>
        </w:rPr>
      </w:pPr>
      <w:r w:rsidRPr="00C94D4C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C94D4C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SQL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; 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CREATE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TABLE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ace_gyn_ind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AS</w:t>
      </w:r>
    </w:p>
    <w:p w14:paraId="09AB99EA" w14:textId="015867C3" w:rsidR="00964745" w:rsidRPr="00C94D4C" w:rsidRDefault="00964745" w:rsidP="00C94D4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SELECT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DISTINCT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nir_ano_17,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cod_sex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, max(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age_ann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) 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as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age_ann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, count(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distinct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exe_soi_dtd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)) 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as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nb_visites</w:t>
      </w:r>
      <w:proofErr w:type="spellEnd"/>
    </w:p>
    <w:p w14:paraId="173C5A76" w14:textId="77777777" w:rsidR="00964745" w:rsidRPr="00C94D4C" w:rsidRDefault="00964745" w:rsidP="0096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lastRenderedPageBreak/>
        <w:tab/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ab/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FROM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ace_gyn</w:t>
      </w:r>
      <w:proofErr w:type="spellEnd"/>
    </w:p>
    <w:p w14:paraId="01671A0B" w14:textId="56B5BCF9" w:rsidR="00964745" w:rsidRPr="00C94D4C" w:rsidRDefault="00964745" w:rsidP="0096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ab/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ab/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GROUP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BY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nir_ano_17,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cod_sex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59AEE860" w14:textId="151F8AE7" w:rsidR="00964745" w:rsidRPr="00C94D4C" w:rsidRDefault="00964745" w:rsidP="00964745">
      <w:pPr>
        <w:spacing w:after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QUIT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45FAC8FF" w14:textId="750B4E35" w:rsidR="00964745" w:rsidRPr="00C94D4C" w:rsidRDefault="00964745" w:rsidP="00C94D4C">
      <w:pPr>
        <w:spacing w:after="0"/>
        <w:ind w:left="708"/>
        <w:rPr>
          <w:rFonts w:ascii="Courier New" w:hAnsi="Courier New" w:cs="Courier New"/>
          <w:color w:val="008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>/*</w:t>
      </w:r>
      <w:r w:rsidR="00F8622F">
        <w:rPr>
          <w:rFonts w:ascii="Courier New" w:hAnsi="Courier New" w:cs="Courier New"/>
          <w:color w:val="008000"/>
          <w:sz w:val="20"/>
          <w:shd w:val="clear" w:color="auto" w:fill="FFFFFF"/>
        </w:rPr>
        <w:t>2,3</w:t>
      </w:r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 millions d’individus*/ </w:t>
      </w:r>
    </w:p>
    <w:p w14:paraId="34550468" w14:textId="77777777" w:rsidR="00C94D4C" w:rsidRPr="00C94D4C" w:rsidRDefault="00C94D4C" w:rsidP="00C94D4C">
      <w:pPr>
        <w:spacing w:after="0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3C96D0AA" w14:textId="5A2C541C" w:rsidR="00C94D4C" w:rsidRPr="00C94D4C" w:rsidRDefault="00C94D4C" w:rsidP="00C94D4C">
      <w:pPr>
        <w:spacing w:after="0"/>
        <w:rPr>
          <w:rFonts w:ascii="Courier New" w:hAnsi="Courier New" w:cs="Courier New"/>
          <w:color w:val="008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/* 2. Prestations en ville gynécologue : table individus*/ </w:t>
      </w:r>
    </w:p>
    <w:p w14:paraId="5AC461D7" w14:textId="77777777" w:rsidR="00751945" w:rsidRPr="00C94D4C" w:rsidRDefault="00751945" w:rsidP="00751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C94D4C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SQL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; 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CREATE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TABLE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prs_gyn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AS</w:t>
      </w:r>
    </w:p>
    <w:p w14:paraId="3AEA4BB9" w14:textId="77777777" w:rsidR="00751945" w:rsidRPr="00C94D4C" w:rsidRDefault="00751945" w:rsidP="00751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ab/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SELECT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ben_nir_</w:t>
      </w:r>
      <w:proofErr w:type="gram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psa,ben</w:t>
      </w:r>
      <w:proofErr w:type="gram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_rng_gem,ben_nai_ann,max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ben_res_dpt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) 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as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ben_res_dpt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,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ben_sex_cod,count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distinct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exe_soi_dtd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)) 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as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nb_consults_ville,ben_nai_ann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,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ben_sex_cod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</w:p>
    <w:p w14:paraId="4967D126" w14:textId="77777777" w:rsidR="00751945" w:rsidRPr="00C94D4C" w:rsidRDefault="00751945" w:rsidP="00751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ab/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ab/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FROM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oravue.er_prs_f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</w:p>
    <w:p w14:paraId="2ECF6996" w14:textId="77777777" w:rsidR="00751945" w:rsidRPr="00C94D4C" w:rsidRDefault="00751945" w:rsidP="00751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ab/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ab/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WHERE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flx_trt_dtd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between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C94D4C"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'01jan2017:0:0:0'dt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and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C94D4C"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'01jul2018:0:0:0'dt</w:t>
      </w:r>
    </w:p>
    <w:p w14:paraId="66125D9B" w14:textId="77777777" w:rsidR="00751945" w:rsidRPr="00C94D4C" w:rsidRDefault="00751945" w:rsidP="00751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ab/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ab/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AND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exe_soi_amd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like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C94D4C">
        <w:rPr>
          <w:rFonts w:ascii="Courier New" w:hAnsi="Courier New" w:cs="Courier New"/>
          <w:color w:val="800080"/>
          <w:sz w:val="20"/>
          <w:shd w:val="clear" w:color="auto" w:fill="FFFFFF"/>
        </w:rPr>
        <w:t>"2017%"</w:t>
      </w:r>
    </w:p>
    <w:p w14:paraId="699DF366" w14:textId="77777777" w:rsidR="00751945" w:rsidRPr="00C94D4C" w:rsidRDefault="00751945" w:rsidP="00751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ab/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ab/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AND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pse_spe_cod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in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(</w:t>
      </w:r>
      <w:r w:rsidRPr="00C94D4C"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7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 w:rsidRPr="00C94D4C"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70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 w:rsidRPr="00C94D4C"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77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 w:rsidRPr="00C94D4C"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79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)</w:t>
      </w:r>
    </w:p>
    <w:p w14:paraId="7C17173C" w14:textId="7E4949DB" w:rsidR="00751945" w:rsidRPr="00C94D4C" w:rsidRDefault="00751945" w:rsidP="00751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ab/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GROUP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BY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ben_nir_</w:t>
      </w:r>
      <w:proofErr w:type="gram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psa,ben</w:t>
      </w:r>
      <w:proofErr w:type="gram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_rng_gem,ben_nai_ann,ben_sex_cod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1CE349B7" w14:textId="3B1EDD15" w:rsidR="00751945" w:rsidRPr="00C94D4C" w:rsidRDefault="00751945" w:rsidP="00751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QUIT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2A1437C3" w14:textId="77777777" w:rsidR="00964745" w:rsidRPr="00C94D4C" w:rsidRDefault="00964745" w:rsidP="00751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568FC121" w14:textId="77777777" w:rsidR="00751945" w:rsidRPr="00C94D4C" w:rsidRDefault="00751945" w:rsidP="00751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DATA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prs_gyn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63F0EC0C" w14:textId="77777777" w:rsidR="00751945" w:rsidRPr="00C94D4C" w:rsidRDefault="00751945" w:rsidP="00751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ab/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SET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prs_gyn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2C9C7921" w14:textId="77777777" w:rsidR="00751945" w:rsidRPr="00C94D4C" w:rsidRDefault="00751945" w:rsidP="00751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ab/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RENAME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ben_nir_psa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=nir_ano_17;</w:t>
      </w:r>
    </w:p>
    <w:p w14:paraId="6454E075" w14:textId="77777777" w:rsidR="00751945" w:rsidRPr="00C94D4C" w:rsidRDefault="00751945" w:rsidP="00751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2733DCA5" w14:textId="77777777" w:rsidR="00751945" w:rsidRPr="00C94D4C" w:rsidRDefault="00751945" w:rsidP="00751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PROC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C94D4C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SORT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DATA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prs_gyn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0BA46E40" w14:textId="77777777" w:rsidR="00751945" w:rsidRPr="00C94D4C" w:rsidRDefault="00751945" w:rsidP="00751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ab/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BY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nir_ano_17;</w:t>
      </w:r>
    </w:p>
    <w:p w14:paraId="3E264B97" w14:textId="0DDED994" w:rsidR="00751945" w:rsidRDefault="00751945" w:rsidP="00751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394DB964" w14:textId="77777777" w:rsidR="00C94D4C" w:rsidRDefault="00C94D4C" w:rsidP="00751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7F8E36F2" w14:textId="0FAEC7BC" w:rsidR="00C94D4C" w:rsidRPr="00C94D4C" w:rsidRDefault="00C94D4C" w:rsidP="00C94D4C">
      <w:pPr>
        <w:spacing w:after="0"/>
        <w:rPr>
          <w:rFonts w:ascii="Courier New" w:hAnsi="Courier New" w:cs="Courier New"/>
          <w:color w:val="008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/* 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>3</w:t>
      </w:r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. 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Jointure des prestations villes et ACE </w:t>
      </w:r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*/ </w:t>
      </w:r>
    </w:p>
    <w:p w14:paraId="18B2B121" w14:textId="77777777" w:rsidR="00751945" w:rsidRPr="00C94D4C" w:rsidRDefault="00751945" w:rsidP="00751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DATA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gyn_tot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1A4207E5" w14:textId="77777777" w:rsidR="00751945" w:rsidRPr="00C94D4C" w:rsidRDefault="00751945" w:rsidP="00751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MERGE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ace_gyn_ind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(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in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=a) </w:t>
      </w:r>
      <w:proofErr w:type="spellStart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prs_gyn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in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=b);</w:t>
      </w:r>
    </w:p>
    <w:p w14:paraId="7235ABEA" w14:textId="7BA9460F" w:rsidR="00751945" w:rsidRPr="00C94D4C" w:rsidRDefault="00751945" w:rsidP="00751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BY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="00C94D4C"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nir_ano_17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1011140A" w14:textId="77777777" w:rsidR="00751945" w:rsidRPr="00C94D4C" w:rsidRDefault="00751945" w:rsidP="00751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IF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A </w:t>
      </w:r>
      <w:proofErr w:type="spellStart"/>
      <w:r w:rsidRPr="00C94D4C">
        <w:rPr>
          <w:rFonts w:ascii="Courier New" w:hAnsi="Courier New" w:cs="Courier New"/>
          <w:color w:val="0000FF"/>
          <w:sz w:val="20"/>
          <w:shd w:val="clear" w:color="auto" w:fill="FFFFFF"/>
        </w:rPr>
        <w:t>or</w:t>
      </w:r>
      <w:proofErr w:type="spellEnd"/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B;</w:t>
      </w:r>
    </w:p>
    <w:p w14:paraId="7A3A89FD" w14:textId="17F064D0" w:rsidR="00751945" w:rsidRDefault="00751945" w:rsidP="00751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C94D4C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RUN</w:t>
      </w:r>
      <w:r w:rsidRPr="00C94D4C"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505CE1B2" w14:textId="77777777" w:rsidR="008B24C3" w:rsidRPr="00C94D4C" w:rsidRDefault="008B24C3" w:rsidP="008B24C3">
      <w:pPr>
        <w:spacing w:after="0"/>
        <w:ind w:left="708"/>
        <w:rPr>
          <w:rFonts w:ascii="Courier New" w:hAnsi="Courier New" w:cs="Courier New"/>
          <w:color w:val="008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>/*3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>4</w:t>
      </w:r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% de </w:t>
      </w:r>
      <w:proofErr w:type="spellStart"/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>consults</w:t>
      </w:r>
      <w:proofErr w:type="spellEnd"/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 (+</w:t>
      </w:r>
      <w:r>
        <w:rPr>
          <w:rFonts w:ascii="Courier New" w:hAnsi="Courier New" w:cs="Courier New"/>
          <w:color w:val="008000"/>
          <w:sz w:val="20"/>
          <w:shd w:val="clear" w:color="auto" w:fill="FFFFFF"/>
        </w:rPr>
        <w:t>5</w:t>
      </w:r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% de </w:t>
      </w:r>
      <w:proofErr w:type="spellStart"/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>consults</w:t>
      </w:r>
      <w:proofErr w:type="spellEnd"/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 codées "non spécialiste"), </w:t>
      </w:r>
    </w:p>
    <w:p w14:paraId="164B4AA0" w14:textId="77777777" w:rsidR="008B24C3" w:rsidRPr="00C94D4C" w:rsidRDefault="008B24C3" w:rsidP="008B24C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 xml:space="preserve">24% de majoration pour coordination, </w:t>
      </w:r>
    </w:p>
    <w:p w14:paraId="617A913F" w14:textId="77777777" w:rsidR="008B24C3" w:rsidRPr="00C94D4C" w:rsidRDefault="008B24C3" w:rsidP="008B24C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>23% d'actes d'échographie,</w:t>
      </w:r>
    </w:p>
    <w:p w14:paraId="362315C6" w14:textId="77777777" w:rsidR="008B24C3" w:rsidRPr="00C94D4C" w:rsidRDefault="008B24C3" w:rsidP="008B24C3">
      <w:pPr>
        <w:spacing w:after="0"/>
        <w:ind w:left="708"/>
        <w:rPr>
          <w:rFonts w:ascii="Courier New" w:hAnsi="Courier New" w:cs="Courier New"/>
          <w:color w:val="008000"/>
          <w:sz w:val="20"/>
          <w:shd w:val="clear" w:color="auto" w:fill="FFFFFF"/>
        </w:rPr>
      </w:pPr>
      <w:r w:rsidRPr="00C94D4C">
        <w:rPr>
          <w:rFonts w:ascii="Courier New" w:hAnsi="Courier New" w:cs="Courier New"/>
          <w:color w:val="008000"/>
          <w:sz w:val="20"/>
          <w:shd w:val="clear" w:color="auto" w:fill="FFFFFF"/>
        </w:rPr>
        <w:t>9% d'actes techniques*/</w:t>
      </w:r>
    </w:p>
    <w:bookmarkEnd w:id="1"/>
    <w:p w14:paraId="7C5850DB" w14:textId="77777777" w:rsidR="008B24C3" w:rsidRDefault="008B24C3" w:rsidP="007519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57748A88" w14:textId="77777777" w:rsidR="00C94D4C" w:rsidRDefault="00C94D4C" w:rsidP="00751945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E1FEA22" w14:textId="6903F255" w:rsidR="00C94D4C" w:rsidRPr="00C94D4C" w:rsidRDefault="00C94D4C" w:rsidP="00751945">
      <w:pPr>
        <w:autoSpaceDE w:val="0"/>
        <w:autoSpaceDN w:val="0"/>
        <w:adjustRightInd w:val="0"/>
        <w:spacing w:after="0" w:line="240" w:lineRule="auto"/>
        <w:rPr>
          <w:b/>
        </w:rPr>
      </w:pPr>
      <w:r w:rsidRPr="00C94D4C">
        <w:rPr>
          <w:b/>
        </w:rPr>
        <w:t>Résultats</w:t>
      </w:r>
    </w:p>
    <w:p w14:paraId="3DF76EA0" w14:textId="151333AE" w:rsidR="00E963B9" w:rsidRDefault="00C94D4C" w:rsidP="00E963B9">
      <w:r>
        <w:rPr>
          <w:noProof/>
          <w:lang w:eastAsia="fr-FR"/>
        </w:rPr>
        <w:drawing>
          <wp:inline distT="0" distB="0" distL="0" distR="0" wp14:anchorId="1CB25987" wp14:editId="6471AC18">
            <wp:extent cx="5760720" cy="2623820"/>
            <wp:effectExtent l="0" t="0" r="11430" b="5080"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1E34B3A" w14:textId="446A2DB5" w:rsidR="00C94D4C" w:rsidRDefault="008B24C3" w:rsidP="00E963B9">
      <w:r>
        <w:rPr>
          <w:noProof/>
          <w:lang w:eastAsia="fr-FR"/>
        </w:rPr>
        <w:lastRenderedPageBreak/>
        <w:drawing>
          <wp:inline distT="0" distB="0" distL="0" distR="0" wp14:anchorId="323FA278" wp14:editId="77E4136B">
            <wp:extent cx="2405743" cy="2743200"/>
            <wp:effectExtent l="0" t="0" r="13970" b="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8B24C3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7157D6F1" wp14:editId="03C9F5FF">
            <wp:extent cx="3080385" cy="2730318"/>
            <wp:effectExtent l="0" t="0" r="5715" b="13335"/>
            <wp:docPr id="6" name="Graphique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469C2BB" w14:textId="77777777" w:rsidR="008B24C3" w:rsidRPr="008B24C3" w:rsidRDefault="008B24C3" w:rsidP="008B24C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IDX"/>
      <w:bookmarkEnd w:id="2"/>
    </w:p>
    <w:p w14:paraId="7092CA87" w14:textId="77777777" w:rsidR="008B24C3" w:rsidRPr="008B24C3" w:rsidRDefault="008B24C3" w:rsidP="008B24C3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24C3">
        <w:rPr>
          <w:rFonts w:ascii="Times New Roman" w:hAnsi="Times New Roman" w:cs="Times New Roman"/>
          <w:sz w:val="24"/>
          <w:szCs w:val="24"/>
        </w:rPr>
        <w:br/>
      </w:r>
    </w:p>
    <w:p w14:paraId="6D9E1143" w14:textId="77777777" w:rsidR="008B24C3" w:rsidRDefault="008B24C3" w:rsidP="00E963B9"/>
    <w:p w14:paraId="12A5A506" w14:textId="77777777" w:rsidR="00C94D4C" w:rsidRPr="00C87973" w:rsidRDefault="00C94D4C" w:rsidP="00E963B9"/>
    <w:p w14:paraId="0D3BBC4F" w14:textId="31F24728" w:rsidR="00570E66" w:rsidRDefault="00570E66" w:rsidP="00001D9D">
      <w:pPr>
        <w:spacing w:after="0"/>
        <w:jc w:val="both"/>
      </w:pPr>
    </w:p>
    <w:p w14:paraId="36A09655" w14:textId="77777777" w:rsidR="000344DC" w:rsidRDefault="000344DC" w:rsidP="00001D9D">
      <w:pPr>
        <w:spacing w:after="0"/>
        <w:jc w:val="both"/>
      </w:pPr>
    </w:p>
    <w:p w14:paraId="3C00773E" w14:textId="49B41BB0" w:rsidR="00B151BC" w:rsidRDefault="00B151BC" w:rsidP="000344DC">
      <w:pPr>
        <w:pStyle w:val="Titre2"/>
      </w:pPr>
      <w:r>
        <w:t>Table des valeurs de la variable ACT_COD</w:t>
      </w:r>
      <w:r w:rsidR="000344DC">
        <w:rPr>
          <w:rStyle w:val="Appelnotedebasdep"/>
        </w:rPr>
        <w:footnoteReference w:id="2"/>
      </w:r>
    </w:p>
    <w:tbl>
      <w:tblPr>
        <w:tblStyle w:val="TableauGrille4-Accentuation1"/>
        <w:tblW w:w="8080" w:type="dxa"/>
        <w:tblLook w:val="06A0" w:firstRow="1" w:lastRow="0" w:firstColumn="1" w:lastColumn="0" w:noHBand="1" w:noVBand="1"/>
      </w:tblPr>
      <w:tblGrid>
        <w:gridCol w:w="1460"/>
        <w:gridCol w:w="6620"/>
      </w:tblGrid>
      <w:tr w:rsidR="000344DC" w:rsidRPr="000344DC" w14:paraId="58DCDD27" w14:textId="77777777" w:rsidTr="00034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0ECCFF7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Code</w:t>
            </w:r>
          </w:p>
        </w:tc>
        <w:tc>
          <w:tcPr>
            <w:tcW w:w="6620" w:type="dxa"/>
            <w:noWrap/>
            <w:hideMark/>
          </w:tcPr>
          <w:p w14:paraId="47F338F5" w14:textId="77777777" w:rsidR="000344DC" w:rsidRPr="000344DC" w:rsidRDefault="000344DC" w:rsidP="00034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Libellé</w:t>
            </w:r>
          </w:p>
        </w:tc>
      </w:tr>
      <w:tr w:rsidR="000344DC" w:rsidRPr="000344DC" w14:paraId="2FEDA830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2C1D0C51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ACO</w:t>
            </w:r>
          </w:p>
        </w:tc>
        <w:tc>
          <w:tcPr>
            <w:tcW w:w="6620" w:type="dxa"/>
            <w:noWrap/>
            <w:hideMark/>
          </w:tcPr>
          <w:p w14:paraId="716E4F85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actes d'obstétrique</w:t>
            </w:r>
          </w:p>
        </w:tc>
      </w:tr>
      <w:tr w:rsidR="000344DC" w:rsidRPr="000344DC" w14:paraId="6E282D3E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4B5A117A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ACTESF</w:t>
            </w:r>
          </w:p>
        </w:tc>
        <w:tc>
          <w:tcPr>
            <w:tcW w:w="6620" w:type="dxa"/>
            <w:noWrap/>
            <w:hideMark/>
          </w:tcPr>
          <w:p w14:paraId="595D5F91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Sage-Femme Soins spécialisés </w:t>
            </w:r>
          </w:p>
        </w:tc>
      </w:tr>
      <w:tr w:rsidR="000344DC" w:rsidRPr="000344DC" w14:paraId="1D93ABFC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165C8F20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ADA</w:t>
            </w:r>
          </w:p>
        </w:tc>
        <w:tc>
          <w:tcPr>
            <w:tcW w:w="6620" w:type="dxa"/>
            <w:noWrap/>
            <w:hideMark/>
          </w:tcPr>
          <w:p w14:paraId="77EB6BCE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actes d'anesthésie</w:t>
            </w:r>
          </w:p>
        </w:tc>
      </w:tr>
      <w:tr w:rsidR="000344DC" w:rsidRPr="000344DC" w14:paraId="327B14B6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4539969F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ADC</w:t>
            </w:r>
          </w:p>
        </w:tc>
        <w:tc>
          <w:tcPr>
            <w:tcW w:w="6620" w:type="dxa"/>
            <w:noWrap/>
            <w:hideMark/>
          </w:tcPr>
          <w:p w14:paraId="4D5434D1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Actes de chirurgie</w:t>
            </w:r>
          </w:p>
        </w:tc>
      </w:tr>
      <w:tr w:rsidR="000344DC" w:rsidRPr="000344DC" w14:paraId="7F1E57CF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36D65B57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ADE</w:t>
            </w:r>
          </w:p>
        </w:tc>
        <w:tc>
          <w:tcPr>
            <w:tcW w:w="6620" w:type="dxa"/>
            <w:noWrap/>
            <w:hideMark/>
          </w:tcPr>
          <w:p w14:paraId="587AEE8C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 d'échographie</w:t>
            </w:r>
          </w:p>
        </w:tc>
      </w:tr>
      <w:tr w:rsidR="000344DC" w:rsidRPr="000344DC" w14:paraId="32D73C74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4A1B9011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ADI</w:t>
            </w:r>
          </w:p>
        </w:tc>
        <w:tc>
          <w:tcPr>
            <w:tcW w:w="6620" w:type="dxa"/>
            <w:noWrap/>
            <w:hideMark/>
          </w:tcPr>
          <w:p w14:paraId="1E72BD5C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Actes d'imagerie (hors échographie)</w:t>
            </w:r>
          </w:p>
        </w:tc>
      </w:tr>
      <w:tr w:rsidR="000344DC" w:rsidRPr="000344DC" w14:paraId="4F48F620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0636F34E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AIS</w:t>
            </w:r>
          </w:p>
        </w:tc>
        <w:tc>
          <w:tcPr>
            <w:tcW w:w="6620" w:type="dxa"/>
            <w:noWrap/>
            <w:hideMark/>
          </w:tcPr>
          <w:p w14:paraId="05209D8E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 Infirmiers Spécialisés </w:t>
            </w:r>
          </w:p>
        </w:tc>
      </w:tr>
      <w:tr w:rsidR="000344DC" w:rsidRPr="000344DC" w14:paraId="21848A33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3D17038A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AMC</w:t>
            </w:r>
          </w:p>
        </w:tc>
        <w:tc>
          <w:tcPr>
            <w:tcW w:w="6620" w:type="dxa"/>
            <w:noWrap/>
            <w:hideMark/>
          </w:tcPr>
          <w:p w14:paraId="36EF9DC6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Actes Masseurs Kinésithérapeute </w:t>
            </w:r>
          </w:p>
        </w:tc>
      </w:tr>
      <w:tr w:rsidR="000344DC" w:rsidRPr="000344DC" w14:paraId="2C7DD115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4B69520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AMI</w:t>
            </w:r>
          </w:p>
        </w:tc>
        <w:tc>
          <w:tcPr>
            <w:tcW w:w="6620" w:type="dxa"/>
            <w:noWrap/>
            <w:hideMark/>
          </w:tcPr>
          <w:p w14:paraId="1B83DB39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 Infirmiers </w:t>
            </w:r>
          </w:p>
        </w:tc>
      </w:tr>
      <w:tr w:rsidR="000344DC" w:rsidRPr="000344DC" w14:paraId="7A2C4022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1CACF05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AMK</w:t>
            </w:r>
          </w:p>
        </w:tc>
        <w:tc>
          <w:tcPr>
            <w:tcW w:w="6620" w:type="dxa"/>
            <w:noWrap/>
            <w:hideMark/>
          </w:tcPr>
          <w:p w14:paraId="0C74DC18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Actes Masseurs Kinésithérapeute </w:t>
            </w:r>
          </w:p>
        </w:tc>
      </w:tr>
      <w:tr w:rsidR="000344DC" w:rsidRPr="000344DC" w14:paraId="4BC09A12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0EA55A21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AMO</w:t>
            </w:r>
          </w:p>
        </w:tc>
        <w:tc>
          <w:tcPr>
            <w:tcW w:w="6620" w:type="dxa"/>
            <w:noWrap/>
            <w:hideMark/>
          </w:tcPr>
          <w:p w14:paraId="787F6E8A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Actes Orthophonistes </w:t>
            </w:r>
          </w:p>
        </w:tc>
      </w:tr>
      <w:tr w:rsidR="000344DC" w:rsidRPr="000344DC" w14:paraId="64EB8948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36E37AC8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AMP</w:t>
            </w:r>
          </w:p>
        </w:tc>
        <w:tc>
          <w:tcPr>
            <w:tcW w:w="6620" w:type="dxa"/>
            <w:noWrap/>
            <w:hideMark/>
          </w:tcPr>
          <w:p w14:paraId="4FEA271E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Actes Pédicure </w:t>
            </w:r>
          </w:p>
        </w:tc>
      </w:tr>
      <w:tr w:rsidR="000344DC" w:rsidRPr="000344DC" w14:paraId="3288A54C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3AFE71C3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AMS</w:t>
            </w:r>
          </w:p>
        </w:tc>
        <w:tc>
          <w:tcPr>
            <w:tcW w:w="6620" w:type="dxa"/>
            <w:noWrap/>
            <w:hideMark/>
          </w:tcPr>
          <w:p w14:paraId="4E5F212D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Actes Masseurs Kinésithérapeute </w:t>
            </w:r>
          </w:p>
        </w:tc>
      </w:tr>
      <w:tr w:rsidR="000344DC" w:rsidRPr="000344DC" w14:paraId="030D0123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3F3A284E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AMY</w:t>
            </w:r>
          </w:p>
        </w:tc>
        <w:tc>
          <w:tcPr>
            <w:tcW w:w="6620" w:type="dxa"/>
            <w:noWrap/>
            <w:hideMark/>
          </w:tcPr>
          <w:p w14:paraId="35290E0E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Actes Orthoptistes </w:t>
            </w:r>
          </w:p>
        </w:tc>
      </w:tr>
      <w:tr w:rsidR="000344DC" w:rsidRPr="000344DC" w14:paraId="34BE1225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24F14B39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APC</w:t>
            </w:r>
          </w:p>
        </w:tc>
        <w:tc>
          <w:tcPr>
            <w:tcW w:w="6620" w:type="dxa"/>
            <w:noWrap/>
            <w:hideMark/>
          </w:tcPr>
          <w:p w14:paraId="57DF8354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Avis ponctuel de consultant</w:t>
            </w:r>
          </w:p>
        </w:tc>
      </w:tr>
      <w:tr w:rsidR="000344DC" w:rsidRPr="000344DC" w14:paraId="029095A8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ACAED1B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APU</w:t>
            </w:r>
          </w:p>
        </w:tc>
        <w:tc>
          <w:tcPr>
            <w:tcW w:w="6620" w:type="dxa"/>
            <w:noWrap/>
            <w:hideMark/>
          </w:tcPr>
          <w:p w14:paraId="55F71294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Avis ponctuel de consultant professeur des universités</w:t>
            </w:r>
          </w:p>
        </w:tc>
      </w:tr>
      <w:tr w:rsidR="000344DC" w:rsidRPr="000344DC" w14:paraId="4D9B2D94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FC9F1FE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APV</w:t>
            </w:r>
          </w:p>
        </w:tc>
        <w:tc>
          <w:tcPr>
            <w:tcW w:w="6620" w:type="dxa"/>
            <w:noWrap/>
            <w:hideMark/>
          </w:tcPr>
          <w:p w14:paraId="0155A4AD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Avis ponctuel de consultant (visite)</w:t>
            </w:r>
          </w:p>
        </w:tc>
      </w:tr>
      <w:tr w:rsidR="000344DC" w:rsidRPr="000344DC" w14:paraId="7862B32F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55307177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APY</w:t>
            </w:r>
          </w:p>
        </w:tc>
        <w:tc>
          <w:tcPr>
            <w:tcW w:w="6620" w:type="dxa"/>
            <w:noWrap/>
            <w:hideMark/>
          </w:tcPr>
          <w:p w14:paraId="3E7DBA59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Avis ponctuel de consultant psychiatre, </w:t>
            </w:r>
            <w:proofErr w:type="spellStart"/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neuro-psychiatre</w:t>
            </w:r>
            <w:proofErr w:type="spellEnd"/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ou neurologue</w:t>
            </w:r>
          </w:p>
        </w:tc>
      </w:tr>
      <w:tr w:rsidR="000344DC" w:rsidRPr="000344DC" w14:paraId="5E787DB9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D80FD85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ATM</w:t>
            </w:r>
          </w:p>
        </w:tc>
        <w:tc>
          <w:tcPr>
            <w:tcW w:w="6620" w:type="dxa"/>
            <w:noWrap/>
            <w:hideMark/>
          </w:tcPr>
          <w:p w14:paraId="588AC370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actes techniques (hors imagerie)</w:t>
            </w:r>
          </w:p>
        </w:tc>
      </w:tr>
      <w:tr w:rsidR="000344DC" w:rsidRPr="000344DC" w14:paraId="046F9E99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4F7BFA79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ATU</w:t>
            </w:r>
          </w:p>
        </w:tc>
        <w:tc>
          <w:tcPr>
            <w:tcW w:w="6620" w:type="dxa"/>
            <w:noWrap/>
            <w:hideMark/>
          </w:tcPr>
          <w:p w14:paraId="6244CCBF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Accueil et traitement des urgences</w:t>
            </w:r>
          </w:p>
        </w:tc>
      </w:tr>
      <w:tr w:rsidR="000344DC" w:rsidRPr="000344DC" w14:paraId="6C019F14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4923F394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AVY</w:t>
            </w:r>
          </w:p>
        </w:tc>
        <w:tc>
          <w:tcPr>
            <w:tcW w:w="6620" w:type="dxa"/>
            <w:noWrap/>
            <w:hideMark/>
          </w:tcPr>
          <w:p w14:paraId="03443DC0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Avis ponctuel de consultant psychiatre, </w:t>
            </w:r>
            <w:proofErr w:type="spellStart"/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neuro-psychiatre</w:t>
            </w:r>
            <w:proofErr w:type="spellEnd"/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ou neurologue (visite)</w:t>
            </w:r>
          </w:p>
        </w:tc>
      </w:tr>
      <w:tr w:rsidR="000344DC" w:rsidRPr="000344DC" w14:paraId="1FB0E663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1540A22E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B</w:t>
            </w:r>
          </w:p>
        </w:tc>
        <w:tc>
          <w:tcPr>
            <w:tcW w:w="6620" w:type="dxa"/>
            <w:noWrap/>
            <w:hideMark/>
          </w:tcPr>
          <w:p w14:paraId="6B9A7615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Actes d'analyse </w:t>
            </w:r>
          </w:p>
        </w:tc>
      </w:tr>
      <w:tr w:rsidR="000344DC" w:rsidRPr="000344DC" w14:paraId="30956ADB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60832706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</w:t>
            </w:r>
          </w:p>
        </w:tc>
        <w:tc>
          <w:tcPr>
            <w:tcW w:w="6620" w:type="dxa"/>
            <w:noWrap/>
            <w:hideMark/>
          </w:tcPr>
          <w:p w14:paraId="227D00D3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Consultation Médecin Omnipraticien </w:t>
            </w:r>
          </w:p>
        </w:tc>
      </w:tr>
      <w:tr w:rsidR="000344DC" w:rsidRPr="000344DC" w14:paraId="6ED4013B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6F3122FB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CALD</w:t>
            </w:r>
          </w:p>
        </w:tc>
        <w:tc>
          <w:tcPr>
            <w:tcW w:w="6620" w:type="dxa"/>
            <w:noWrap/>
            <w:hideMark/>
          </w:tcPr>
          <w:p w14:paraId="4B17E5B4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Consultation approfondie au cabinet </w:t>
            </w:r>
          </w:p>
        </w:tc>
      </w:tr>
      <w:tr w:rsidR="000344DC" w:rsidRPr="000344DC" w14:paraId="6059A062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56402247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CD</w:t>
            </w:r>
          </w:p>
        </w:tc>
        <w:tc>
          <w:tcPr>
            <w:tcW w:w="6620" w:type="dxa"/>
            <w:noWrap/>
            <w:hideMark/>
          </w:tcPr>
          <w:p w14:paraId="756FE2B8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Consultation Chirurgien - Dentiste Omnipraticien </w:t>
            </w:r>
          </w:p>
        </w:tc>
      </w:tr>
      <w:tr w:rsidR="000344DC" w:rsidRPr="000344DC" w14:paraId="272EDE5A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696AAD09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CNP</w:t>
            </w:r>
          </w:p>
        </w:tc>
        <w:tc>
          <w:tcPr>
            <w:tcW w:w="6620" w:type="dxa"/>
            <w:noWrap/>
            <w:hideMark/>
          </w:tcPr>
          <w:p w14:paraId="3C7D1F84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Consultation Médecin </w:t>
            </w:r>
            <w:proofErr w:type="spellStart"/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Neuro-Psychiatre</w:t>
            </w:r>
            <w:proofErr w:type="spellEnd"/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344DC" w:rsidRPr="000344DC" w14:paraId="38845A21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4C14DC8A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CS</w:t>
            </w:r>
          </w:p>
        </w:tc>
        <w:tc>
          <w:tcPr>
            <w:tcW w:w="6620" w:type="dxa"/>
            <w:noWrap/>
            <w:hideMark/>
          </w:tcPr>
          <w:p w14:paraId="575D7CAA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Consultation Médecin Spécialiste </w:t>
            </w:r>
          </w:p>
        </w:tc>
      </w:tr>
      <w:tr w:rsidR="000344DC" w:rsidRPr="000344DC" w14:paraId="61CAC2C9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48826BB2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CSC</w:t>
            </w:r>
          </w:p>
        </w:tc>
        <w:tc>
          <w:tcPr>
            <w:tcW w:w="6620" w:type="dxa"/>
            <w:noWrap/>
            <w:hideMark/>
          </w:tcPr>
          <w:p w14:paraId="4E6A5EFC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Consultation Spécialisée de Cardiologie </w:t>
            </w:r>
          </w:p>
        </w:tc>
      </w:tr>
      <w:tr w:rsidR="000344DC" w:rsidRPr="000344DC" w14:paraId="3BFEE2EA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3A9F7FAC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CSD</w:t>
            </w:r>
          </w:p>
        </w:tc>
        <w:tc>
          <w:tcPr>
            <w:tcW w:w="6620" w:type="dxa"/>
            <w:noWrap/>
            <w:hideMark/>
          </w:tcPr>
          <w:p w14:paraId="13F1BD7B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Consultation Chirurgien - Dentiste Spécialiste </w:t>
            </w:r>
          </w:p>
        </w:tc>
      </w:tr>
      <w:tr w:rsidR="000344DC" w:rsidRPr="000344DC" w14:paraId="05298BAF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3C53EC92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CSF</w:t>
            </w:r>
          </w:p>
        </w:tc>
        <w:tc>
          <w:tcPr>
            <w:tcW w:w="6620" w:type="dxa"/>
            <w:noWrap/>
            <w:hideMark/>
          </w:tcPr>
          <w:p w14:paraId="7AA77467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Consultation Sage-Femme </w:t>
            </w:r>
          </w:p>
        </w:tc>
      </w:tr>
      <w:tr w:rsidR="000344DC" w:rsidRPr="000344DC" w14:paraId="1C0B8A1B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25E05A38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</w:p>
        </w:tc>
        <w:tc>
          <w:tcPr>
            <w:tcW w:w="6620" w:type="dxa"/>
            <w:noWrap/>
            <w:hideMark/>
          </w:tcPr>
          <w:p w14:paraId="2AF1DF2D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 chirurgien-dentiste </w:t>
            </w:r>
          </w:p>
        </w:tc>
      </w:tr>
      <w:tr w:rsidR="000344DC" w:rsidRPr="000344DC" w14:paraId="2C3D5550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01BDEF9A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DC</w:t>
            </w:r>
          </w:p>
        </w:tc>
        <w:tc>
          <w:tcPr>
            <w:tcW w:w="6620" w:type="dxa"/>
            <w:noWrap/>
            <w:hideMark/>
          </w:tcPr>
          <w:p w14:paraId="6E9D867D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Certains actes dentaires </w:t>
            </w:r>
          </w:p>
        </w:tc>
      </w:tr>
      <w:tr w:rsidR="000344DC" w:rsidRPr="000344DC" w14:paraId="4538730B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47FE97D5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FFM</w:t>
            </w:r>
          </w:p>
        </w:tc>
        <w:tc>
          <w:tcPr>
            <w:tcW w:w="6620" w:type="dxa"/>
            <w:noWrap/>
            <w:hideMark/>
          </w:tcPr>
          <w:p w14:paraId="0D13A1F2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Forfaits petit matériel</w:t>
            </w:r>
          </w:p>
        </w:tc>
      </w:tr>
      <w:tr w:rsidR="000344DC" w:rsidRPr="000344DC" w14:paraId="2E43FDE8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21A23454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FPE</w:t>
            </w:r>
          </w:p>
        </w:tc>
        <w:tc>
          <w:tcPr>
            <w:tcW w:w="6620" w:type="dxa"/>
            <w:noWrap/>
            <w:hideMark/>
          </w:tcPr>
          <w:p w14:paraId="66BE515B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majoration CS forfait pédiatrique enfant de 0 à 24 mois </w:t>
            </w:r>
          </w:p>
        </w:tc>
      </w:tr>
      <w:tr w:rsidR="000344DC" w:rsidRPr="000344DC" w14:paraId="4D66233B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01706BB3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FTN</w:t>
            </w:r>
          </w:p>
        </w:tc>
        <w:tc>
          <w:tcPr>
            <w:tcW w:w="6620" w:type="dxa"/>
            <w:noWrap/>
            <w:hideMark/>
          </w:tcPr>
          <w:p w14:paraId="50E07144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Forfaits techniques de radiologie</w:t>
            </w:r>
          </w:p>
        </w:tc>
      </w:tr>
      <w:tr w:rsidR="000344DC" w:rsidRPr="000344DC" w14:paraId="71B77237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62627875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FTR</w:t>
            </w:r>
          </w:p>
        </w:tc>
        <w:tc>
          <w:tcPr>
            <w:tcW w:w="6620" w:type="dxa"/>
            <w:noWrap/>
            <w:hideMark/>
          </w:tcPr>
          <w:p w14:paraId="76B3FB2A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Forfaits techniques de radiologie réduits</w:t>
            </w:r>
          </w:p>
        </w:tc>
      </w:tr>
      <w:tr w:rsidR="000344DC" w:rsidRPr="000344DC" w14:paraId="612FA35C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25A5A0D7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G</w:t>
            </w:r>
          </w:p>
        </w:tc>
        <w:tc>
          <w:tcPr>
            <w:tcW w:w="6620" w:type="dxa"/>
            <w:noWrap/>
            <w:hideMark/>
          </w:tcPr>
          <w:p w14:paraId="5E18317E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Consultation du généraliste</w:t>
            </w:r>
          </w:p>
        </w:tc>
      </w:tr>
      <w:tr w:rsidR="000344DC" w:rsidRPr="000344DC" w14:paraId="6DA86734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B9AF289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K</w:t>
            </w:r>
          </w:p>
        </w:tc>
        <w:tc>
          <w:tcPr>
            <w:tcW w:w="6620" w:type="dxa"/>
            <w:noWrap/>
            <w:hideMark/>
          </w:tcPr>
          <w:p w14:paraId="0257641D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Actes chirurgie et spécialités </w:t>
            </w:r>
          </w:p>
        </w:tc>
      </w:tr>
      <w:tr w:rsidR="000344DC" w:rsidRPr="000344DC" w14:paraId="0C05DF5F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08C1859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KB</w:t>
            </w:r>
          </w:p>
        </w:tc>
        <w:tc>
          <w:tcPr>
            <w:tcW w:w="6620" w:type="dxa"/>
            <w:noWrap/>
            <w:hideMark/>
          </w:tcPr>
          <w:p w14:paraId="498EF2D0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Actes Biologie </w:t>
            </w:r>
            <w:proofErr w:type="spellStart"/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Chirugie</w:t>
            </w:r>
            <w:proofErr w:type="spellEnd"/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344DC" w:rsidRPr="000344DC" w14:paraId="196D5539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5856EFC4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KC</w:t>
            </w:r>
          </w:p>
        </w:tc>
        <w:tc>
          <w:tcPr>
            <w:tcW w:w="6620" w:type="dxa"/>
            <w:noWrap/>
            <w:hideMark/>
          </w:tcPr>
          <w:p w14:paraId="1A390B25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Certains actes chirurgicaux </w:t>
            </w:r>
          </w:p>
        </w:tc>
      </w:tr>
      <w:tr w:rsidR="000344DC" w:rsidRPr="000344DC" w14:paraId="3C157840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126B29D3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KCC</w:t>
            </w:r>
          </w:p>
        </w:tc>
        <w:tc>
          <w:tcPr>
            <w:tcW w:w="6620" w:type="dxa"/>
            <w:noWrap/>
            <w:hideMark/>
          </w:tcPr>
          <w:p w14:paraId="34304D62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Actes chirurgie et de spécialité réalisée par un médecin spécialisé </w:t>
            </w:r>
          </w:p>
        </w:tc>
      </w:tr>
      <w:tr w:rsidR="000344DC" w:rsidRPr="000344DC" w14:paraId="5F19743B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1EB30C50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KE</w:t>
            </w:r>
          </w:p>
        </w:tc>
        <w:tc>
          <w:tcPr>
            <w:tcW w:w="6620" w:type="dxa"/>
            <w:noWrap/>
            <w:hideMark/>
          </w:tcPr>
          <w:p w14:paraId="55EC2377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Certains actes chirurgicaux réalisés en </w:t>
            </w:r>
            <w:proofErr w:type="spellStart"/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echographie</w:t>
            </w:r>
            <w:proofErr w:type="spellEnd"/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344DC" w:rsidRPr="000344DC" w14:paraId="7197806C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6E8CD9C4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MAJAMYD</w:t>
            </w:r>
          </w:p>
        </w:tc>
        <w:tc>
          <w:tcPr>
            <w:tcW w:w="6620" w:type="dxa"/>
            <w:noWrap/>
            <w:hideMark/>
          </w:tcPr>
          <w:p w14:paraId="2C8B2858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Majoration orthodontiste dimanche </w:t>
            </w:r>
          </w:p>
        </w:tc>
      </w:tr>
      <w:tr w:rsidR="000344DC" w:rsidRPr="000344DC" w14:paraId="5C86DD57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5C26A1E0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MAJAMYN</w:t>
            </w:r>
          </w:p>
        </w:tc>
        <w:tc>
          <w:tcPr>
            <w:tcW w:w="6620" w:type="dxa"/>
            <w:noWrap/>
            <w:hideMark/>
          </w:tcPr>
          <w:p w14:paraId="511CE4EB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Majoration nuit orthoptiste </w:t>
            </w:r>
          </w:p>
        </w:tc>
      </w:tr>
      <w:tr w:rsidR="000344DC" w:rsidRPr="000344DC" w14:paraId="2117005E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3CE647DE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MAJDDENT</w:t>
            </w:r>
          </w:p>
        </w:tc>
        <w:tc>
          <w:tcPr>
            <w:tcW w:w="6620" w:type="dxa"/>
            <w:noWrap/>
            <w:hideMark/>
          </w:tcPr>
          <w:p w14:paraId="695FF3C0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Majoration Dentiste Dimanche </w:t>
            </w:r>
          </w:p>
        </w:tc>
      </w:tr>
      <w:tr w:rsidR="000344DC" w:rsidRPr="000344DC" w14:paraId="70C67A4C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0A75D40B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MAJDLDF</w:t>
            </w:r>
          </w:p>
        </w:tc>
        <w:tc>
          <w:tcPr>
            <w:tcW w:w="6620" w:type="dxa"/>
            <w:noWrap/>
            <w:hideMark/>
          </w:tcPr>
          <w:p w14:paraId="65545ED2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Majoration directeur de laboratoire Dimanche ou jours fériés </w:t>
            </w:r>
          </w:p>
        </w:tc>
      </w:tr>
      <w:tr w:rsidR="000344DC" w:rsidRPr="000344DC" w14:paraId="06C25200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094EB7EA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MAJDLN</w:t>
            </w:r>
          </w:p>
        </w:tc>
        <w:tc>
          <w:tcPr>
            <w:tcW w:w="6620" w:type="dxa"/>
            <w:noWrap/>
            <w:hideMark/>
          </w:tcPr>
          <w:p w14:paraId="2BF23AB1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Majoration directeur de laboratoire Nuit </w:t>
            </w:r>
          </w:p>
        </w:tc>
      </w:tr>
      <w:tr w:rsidR="000344DC" w:rsidRPr="000344DC" w14:paraId="1DEF2F52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67D0783B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MAJDM</w:t>
            </w:r>
          </w:p>
        </w:tc>
        <w:tc>
          <w:tcPr>
            <w:tcW w:w="6620" w:type="dxa"/>
            <w:noWrap/>
            <w:hideMark/>
          </w:tcPr>
          <w:p w14:paraId="43A14C0C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Consultation Majoration Dimanche Médecin-Dentiste </w:t>
            </w:r>
          </w:p>
        </w:tc>
      </w:tr>
      <w:tr w:rsidR="000344DC" w:rsidRPr="000344DC" w14:paraId="0C7B6B94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BF710C9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MAJINFD</w:t>
            </w:r>
          </w:p>
        </w:tc>
        <w:tc>
          <w:tcPr>
            <w:tcW w:w="6620" w:type="dxa"/>
            <w:noWrap/>
            <w:hideMark/>
          </w:tcPr>
          <w:p w14:paraId="504BF178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 Infirmier Majoration Dimanche </w:t>
            </w:r>
          </w:p>
        </w:tc>
      </w:tr>
      <w:tr w:rsidR="000344DC" w:rsidRPr="000344DC" w14:paraId="61581894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5DABE37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MAJINFN1</w:t>
            </w:r>
          </w:p>
        </w:tc>
        <w:tc>
          <w:tcPr>
            <w:tcW w:w="6620" w:type="dxa"/>
            <w:noWrap/>
            <w:hideMark/>
          </w:tcPr>
          <w:p w14:paraId="63C03FAF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 Infirmier Majoration Nuit 20h à 24h et 6h à 8h </w:t>
            </w:r>
          </w:p>
        </w:tc>
      </w:tr>
      <w:tr w:rsidR="000344DC" w:rsidRPr="000344DC" w14:paraId="66B4B821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0BB3D736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MAJINFN2</w:t>
            </w:r>
          </w:p>
        </w:tc>
        <w:tc>
          <w:tcPr>
            <w:tcW w:w="6620" w:type="dxa"/>
            <w:noWrap/>
            <w:hideMark/>
          </w:tcPr>
          <w:p w14:paraId="0D53E63F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 Infirmier Majoration Nuit 0h à 6h </w:t>
            </w:r>
          </w:p>
        </w:tc>
      </w:tr>
      <w:tr w:rsidR="000344DC" w:rsidRPr="000344DC" w14:paraId="5FA87F07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3E08C180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MAJKID</w:t>
            </w:r>
          </w:p>
        </w:tc>
        <w:tc>
          <w:tcPr>
            <w:tcW w:w="6620" w:type="dxa"/>
            <w:noWrap/>
            <w:hideMark/>
          </w:tcPr>
          <w:p w14:paraId="70F41A79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Actes Kiné Majoration Dimanche </w:t>
            </w:r>
          </w:p>
        </w:tc>
      </w:tr>
      <w:tr w:rsidR="000344DC" w:rsidRPr="000344DC" w14:paraId="3E39391D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5E1E1F1C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MAJKIN</w:t>
            </w:r>
          </w:p>
        </w:tc>
        <w:tc>
          <w:tcPr>
            <w:tcW w:w="6620" w:type="dxa"/>
            <w:noWrap/>
            <w:hideMark/>
          </w:tcPr>
          <w:p w14:paraId="449C60C5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Actes Kiné Majoration Nuit </w:t>
            </w:r>
          </w:p>
        </w:tc>
      </w:tr>
      <w:tr w:rsidR="000344DC" w:rsidRPr="000344DC" w14:paraId="54826799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3450D551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MAJMSAO</w:t>
            </w:r>
          </w:p>
        </w:tc>
        <w:tc>
          <w:tcPr>
            <w:tcW w:w="6620" w:type="dxa"/>
            <w:noWrap/>
            <w:hideMark/>
          </w:tcPr>
          <w:p w14:paraId="1C145EB8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Majoration médecin spécialiste astreinte opérationnelle </w:t>
            </w:r>
          </w:p>
        </w:tc>
      </w:tr>
      <w:tr w:rsidR="000344DC" w:rsidRPr="000344DC" w14:paraId="3127AC6E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29CD3F9C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MAJMSGP</w:t>
            </w:r>
          </w:p>
        </w:tc>
        <w:tc>
          <w:tcPr>
            <w:tcW w:w="6620" w:type="dxa"/>
            <w:noWrap/>
            <w:hideMark/>
          </w:tcPr>
          <w:p w14:paraId="420E1425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Majoration médecin spécialiste garde sur place </w:t>
            </w:r>
          </w:p>
        </w:tc>
      </w:tr>
      <w:tr w:rsidR="000344DC" w:rsidRPr="000344DC" w14:paraId="3910F286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5A0EBB65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MAJNC1</w:t>
            </w:r>
          </w:p>
        </w:tc>
        <w:tc>
          <w:tcPr>
            <w:tcW w:w="6620" w:type="dxa"/>
            <w:noWrap/>
            <w:hideMark/>
          </w:tcPr>
          <w:p w14:paraId="0237FDD1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Consultation Majoration Nuit Médecin-Dentiste 20h à 24h et 6h à 8h </w:t>
            </w:r>
          </w:p>
        </w:tc>
      </w:tr>
      <w:tr w:rsidR="000344DC" w:rsidRPr="000344DC" w14:paraId="397F0F10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5A34CFFA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MAJNC2</w:t>
            </w:r>
          </w:p>
        </w:tc>
        <w:tc>
          <w:tcPr>
            <w:tcW w:w="6620" w:type="dxa"/>
            <w:noWrap/>
            <w:hideMark/>
          </w:tcPr>
          <w:p w14:paraId="371B9DBC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Consultation Majoration Nuit Médecin-Dentiste 0h à 6h </w:t>
            </w:r>
          </w:p>
        </w:tc>
      </w:tr>
      <w:tr w:rsidR="000344DC" w:rsidRPr="000344DC" w14:paraId="54088F14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5A71A384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MAJNCS</w:t>
            </w:r>
          </w:p>
        </w:tc>
        <w:tc>
          <w:tcPr>
            <w:tcW w:w="6620" w:type="dxa"/>
            <w:noWrap/>
            <w:hideMark/>
          </w:tcPr>
          <w:p w14:paraId="549ADC76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Consultation Majoration Nuit Médecin </w:t>
            </w:r>
            <w:proofErr w:type="spellStart"/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Spéc</w:t>
            </w:r>
            <w:proofErr w:type="spellEnd"/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-Dentiste sauf pédiatres </w:t>
            </w:r>
          </w:p>
        </w:tc>
      </w:tr>
      <w:tr w:rsidR="000344DC" w:rsidRPr="000344DC" w14:paraId="4BA23282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6765E7E7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MAJNDENT</w:t>
            </w:r>
          </w:p>
        </w:tc>
        <w:tc>
          <w:tcPr>
            <w:tcW w:w="6620" w:type="dxa"/>
            <w:noWrap/>
            <w:hideMark/>
          </w:tcPr>
          <w:p w14:paraId="4B7E6980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Majoration de nuit dentiste </w:t>
            </w:r>
          </w:p>
        </w:tc>
      </w:tr>
      <w:tr w:rsidR="000344DC" w:rsidRPr="000344DC" w14:paraId="5A0AB44A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28788B5B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MAJNPED1</w:t>
            </w:r>
          </w:p>
        </w:tc>
        <w:tc>
          <w:tcPr>
            <w:tcW w:w="6620" w:type="dxa"/>
            <w:noWrap/>
            <w:hideMark/>
          </w:tcPr>
          <w:p w14:paraId="3386EBA4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Consultation Majoration Nuit Pédiatre 20h à 24h et 6h à 8h </w:t>
            </w:r>
          </w:p>
        </w:tc>
      </w:tr>
      <w:tr w:rsidR="000344DC" w:rsidRPr="000344DC" w14:paraId="624AF066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67B3602F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MAJNPED2</w:t>
            </w:r>
          </w:p>
        </w:tc>
        <w:tc>
          <w:tcPr>
            <w:tcW w:w="6620" w:type="dxa"/>
            <w:noWrap/>
            <w:hideMark/>
          </w:tcPr>
          <w:p w14:paraId="677DDB17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Consultation Majoration Nuit Pédiatre 0h à 6h </w:t>
            </w:r>
          </w:p>
        </w:tc>
      </w:tr>
      <w:tr w:rsidR="000344DC" w:rsidRPr="000344DC" w14:paraId="64753CF5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6FF55A3C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MAJPPD</w:t>
            </w:r>
          </w:p>
        </w:tc>
        <w:tc>
          <w:tcPr>
            <w:tcW w:w="6620" w:type="dxa"/>
            <w:noWrap/>
            <w:hideMark/>
          </w:tcPr>
          <w:p w14:paraId="3293A031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Majoration pédicure-podologue Dimanche </w:t>
            </w:r>
          </w:p>
        </w:tc>
      </w:tr>
      <w:tr w:rsidR="000344DC" w:rsidRPr="000344DC" w14:paraId="60257BD7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00B075F3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MAJPPN</w:t>
            </w:r>
          </w:p>
        </w:tc>
        <w:tc>
          <w:tcPr>
            <w:tcW w:w="6620" w:type="dxa"/>
            <w:noWrap/>
            <w:hideMark/>
          </w:tcPr>
          <w:p w14:paraId="0CA990D2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Majoration pédicure-podologue Nuit </w:t>
            </w:r>
          </w:p>
        </w:tc>
      </w:tr>
      <w:tr w:rsidR="000344DC" w:rsidRPr="000344DC" w14:paraId="54AC04C8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190CCB40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MAJSFD</w:t>
            </w:r>
          </w:p>
        </w:tc>
        <w:tc>
          <w:tcPr>
            <w:tcW w:w="6620" w:type="dxa"/>
            <w:noWrap/>
            <w:hideMark/>
          </w:tcPr>
          <w:p w14:paraId="1ADE13D8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Consultation Majoration Dimanche Sage-Femme </w:t>
            </w:r>
          </w:p>
        </w:tc>
      </w:tr>
      <w:tr w:rsidR="000344DC" w:rsidRPr="000344DC" w14:paraId="6895A85D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66405927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MAJSFN1</w:t>
            </w:r>
          </w:p>
        </w:tc>
        <w:tc>
          <w:tcPr>
            <w:tcW w:w="6620" w:type="dxa"/>
            <w:noWrap/>
            <w:hideMark/>
          </w:tcPr>
          <w:p w14:paraId="4DA9079B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Consultation Majoration Nuit Sage-Femme 20h à 24h et 6h à 8h </w:t>
            </w:r>
          </w:p>
        </w:tc>
      </w:tr>
      <w:tr w:rsidR="000344DC" w:rsidRPr="000344DC" w14:paraId="4F6B9048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5068D692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MAJSFN2</w:t>
            </w:r>
          </w:p>
        </w:tc>
        <w:tc>
          <w:tcPr>
            <w:tcW w:w="6620" w:type="dxa"/>
            <w:noWrap/>
            <w:hideMark/>
          </w:tcPr>
          <w:p w14:paraId="60FC7042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Consultation Majoration Nuit Sage-Femme 0h à 6h </w:t>
            </w:r>
          </w:p>
        </w:tc>
      </w:tr>
      <w:tr w:rsidR="000344DC" w:rsidRPr="000344DC" w14:paraId="0D74C608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6C8B011B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MAJSISFD</w:t>
            </w:r>
          </w:p>
        </w:tc>
        <w:tc>
          <w:tcPr>
            <w:tcW w:w="6620" w:type="dxa"/>
            <w:noWrap/>
            <w:hideMark/>
          </w:tcPr>
          <w:p w14:paraId="2BB658AE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Sage-Femme Soins Majoration Dimanche </w:t>
            </w:r>
          </w:p>
        </w:tc>
      </w:tr>
      <w:tr w:rsidR="000344DC" w:rsidRPr="000344DC" w14:paraId="7CB528E8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53DDEAEF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MAJSISIN</w:t>
            </w:r>
          </w:p>
        </w:tc>
        <w:tc>
          <w:tcPr>
            <w:tcW w:w="6620" w:type="dxa"/>
            <w:noWrap/>
            <w:hideMark/>
          </w:tcPr>
          <w:p w14:paraId="038ABE5A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Sage-Femme Soins Majoration Nuit </w:t>
            </w:r>
          </w:p>
        </w:tc>
      </w:tr>
      <w:tr w:rsidR="000344DC" w:rsidRPr="000344DC" w14:paraId="468D1671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4CEF3E8C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MAJURG</w:t>
            </w:r>
          </w:p>
        </w:tc>
        <w:tc>
          <w:tcPr>
            <w:tcW w:w="6620" w:type="dxa"/>
            <w:noWrap/>
            <w:hideMark/>
          </w:tcPr>
          <w:p w14:paraId="113F5ADA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 soins d'urgences au cabinet </w:t>
            </w:r>
          </w:p>
        </w:tc>
      </w:tr>
      <w:tr w:rsidR="000344DC" w:rsidRPr="000344DC" w14:paraId="37AD0E93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2DA2BE33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MCPCNPSY</w:t>
            </w:r>
          </w:p>
        </w:tc>
        <w:tc>
          <w:tcPr>
            <w:tcW w:w="6620" w:type="dxa"/>
            <w:noWrap/>
            <w:hideMark/>
          </w:tcPr>
          <w:p w14:paraId="57677980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majoration CNPSY </w:t>
            </w:r>
          </w:p>
        </w:tc>
      </w:tr>
      <w:tr w:rsidR="000344DC" w:rsidRPr="000344DC" w14:paraId="6BBF34EF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0514E689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MCPCS</w:t>
            </w:r>
          </w:p>
        </w:tc>
        <w:tc>
          <w:tcPr>
            <w:tcW w:w="6620" w:type="dxa"/>
            <w:noWrap/>
            <w:hideMark/>
          </w:tcPr>
          <w:p w14:paraId="0DDCD40A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majoration CS pour spécialités </w:t>
            </w:r>
          </w:p>
        </w:tc>
      </w:tr>
      <w:tr w:rsidR="000344DC" w:rsidRPr="000344DC" w14:paraId="3068F924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215EA299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MCS</w:t>
            </w:r>
          </w:p>
        </w:tc>
        <w:tc>
          <w:tcPr>
            <w:tcW w:w="6620" w:type="dxa"/>
            <w:noWrap/>
            <w:hideMark/>
          </w:tcPr>
          <w:p w14:paraId="46907F1B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Majoration coordination de spécialistes</w:t>
            </w:r>
          </w:p>
        </w:tc>
      </w:tr>
      <w:tr w:rsidR="000344DC" w:rsidRPr="000344DC" w14:paraId="15193CDF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462A94BF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MEG</w:t>
            </w:r>
          </w:p>
        </w:tc>
        <w:tc>
          <w:tcPr>
            <w:tcW w:w="6620" w:type="dxa"/>
            <w:noWrap/>
            <w:hideMark/>
          </w:tcPr>
          <w:p w14:paraId="6A9945D7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Majoration enfants généraliste</w:t>
            </w:r>
          </w:p>
        </w:tc>
      </w:tr>
      <w:tr w:rsidR="000344DC" w:rsidRPr="000344DC" w14:paraId="7D92607B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044102D8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ORT</w:t>
            </w:r>
          </w:p>
        </w:tc>
        <w:tc>
          <w:tcPr>
            <w:tcW w:w="6620" w:type="dxa"/>
            <w:noWrap/>
            <w:hideMark/>
          </w:tcPr>
          <w:p w14:paraId="4D16C50D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Orthodontie </w:t>
            </w:r>
          </w:p>
        </w:tc>
      </w:tr>
      <w:tr w:rsidR="000344DC" w:rsidRPr="000344DC" w14:paraId="0174A745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38C49F0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</w:p>
        </w:tc>
        <w:tc>
          <w:tcPr>
            <w:tcW w:w="6620" w:type="dxa"/>
            <w:noWrap/>
            <w:hideMark/>
          </w:tcPr>
          <w:p w14:paraId="67FD74BF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Actes </w:t>
            </w:r>
            <w:proofErr w:type="spellStart"/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Anapath</w:t>
            </w:r>
            <w:proofErr w:type="spellEnd"/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-Cytologie </w:t>
            </w:r>
          </w:p>
        </w:tc>
      </w:tr>
      <w:tr w:rsidR="000344DC" w:rsidRPr="000344DC" w14:paraId="0109A486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341BA69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PB</w:t>
            </w:r>
          </w:p>
        </w:tc>
        <w:tc>
          <w:tcPr>
            <w:tcW w:w="6620" w:type="dxa"/>
            <w:noWrap/>
            <w:hideMark/>
          </w:tcPr>
          <w:p w14:paraId="3B993EC3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Prélévement</w:t>
            </w:r>
            <w:proofErr w:type="spellEnd"/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direct non médecin Laboratoire </w:t>
            </w:r>
          </w:p>
        </w:tc>
      </w:tr>
      <w:tr w:rsidR="000344DC" w:rsidRPr="000344DC" w14:paraId="6328B27F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69F94872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PRA</w:t>
            </w:r>
          </w:p>
        </w:tc>
        <w:tc>
          <w:tcPr>
            <w:tcW w:w="6620" w:type="dxa"/>
            <w:noWrap/>
            <w:hideMark/>
          </w:tcPr>
          <w:p w14:paraId="1B5D3E38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Produits </w:t>
            </w:r>
            <w:proofErr w:type="spellStart"/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radio-actifs</w:t>
            </w:r>
            <w:proofErr w:type="spellEnd"/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344DC" w:rsidRPr="000344DC" w14:paraId="7BA0D8A9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2B54AF45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PRO</w:t>
            </w:r>
          </w:p>
        </w:tc>
        <w:tc>
          <w:tcPr>
            <w:tcW w:w="6620" w:type="dxa"/>
            <w:noWrap/>
            <w:hideMark/>
          </w:tcPr>
          <w:p w14:paraId="6AD4AA94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Prothèses </w:t>
            </w:r>
          </w:p>
        </w:tc>
      </w:tr>
      <w:tr w:rsidR="000344DC" w:rsidRPr="000344DC" w14:paraId="63811C41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64A4D6FC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SC</w:t>
            </w:r>
          </w:p>
        </w:tc>
        <w:tc>
          <w:tcPr>
            <w:tcW w:w="6620" w:type="dxa"/>
            <w:noWrap/>
            <w:hideMark/>
          </w:tcPr>
          <w:p w14:paraId="22D86AAC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Soins Dentaires conservateur </w:t>
            </w:r>
          </w:p>
        </w:tc>
      </w:tr>
      <w:tr w:rsidR="000344DC" w:rsidRPr="000344DC" w14:paraId="4DC75ECC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6B25C64C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SCM</w:t>
            </w:r>
          </w:p>
        </w:tc>
        <w:tc>
          <w:tcPr>
            <w:tcW w:w="6620" w:type="dxa"/>
            <w:noWrap/>
            <w:hideMark/>
          </w:tcPr>
          <w:p w14:paraId="233545E6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Soins conservateurs médecins </w:t>
            </w:r>
          </w:p>
        </w:tc>
      </w:tr>
      <w:tr w:rsidR="000344DC" w:rsidRPr="000344DC" w14:paraId="56E105EA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48C9491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SFI</w:t>
            </w:r>
          </w:p>
        </w:tc>
        <w:tc>
          <w:tcPr>
            <w:tcW w:w="6620" w:type="dxa"/>
            <w:noWrap/>
            <w:hideMark/>
          </w:tcPr>
          <w:p w14:paraId="502C846C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Sage-Femme Soins Infirmiers </w:t>
            </w:r>
          </w:p>
        </w:tc>
      </w:tr>
      <w:tr w:rsidR="000344DC" w:rsidRPr="000344DC" w14:paraId="4E1EFCE6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11ACC451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SPR</w:t>
            </w:r>
          </w:p>
        </w:tc>
        <w:tc>
          <w:tcPr>
            <w:tcW w:w="6620" w:type="dxa"/>
            <w:noWrap/>
            <w:hideMark/>
          </w:tcPr>
          <w:p w14:paraId="2BF416E4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Soins Dentaires prothétiques </w:t>
            </w:r>
          </w:p>
        </w:tc>
      </w:tr>
      <w:tr w:rsidR="000344DC" w:rsidRPr="000344DC" w14:paraId="4FDAC154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15D8D5C1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SE</w:t>
            </w:r>
          </w:p>
        </w:tc>
        <w:tc>
          <w:tcPr>
            <w:tcW w:w="6620" w:type="dxa"/>
            <w:noWrap/>
            <w:hideMark/>
          </w:tcPr>
          <w:p w14:paraId="3A8D0A8E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Forfaits "sécurité environnement hospitalier"</w:t>
            </w:r>
          </w:p>
        </w:tc>
      </w:tr>
      <w:tr w:rsidR="000344DC" w:rsidRPr="000344DC" w14:paraId="209E6F0E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163781E5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TB</w:t>
            </w:r>
          </w:p>
        </w:tc>
        <w:tc>
          <w:tcPr>
            <w:tcW w:w="6620" w:type="dxa"/>
            <w:noWrap/>
            <w:hideMark/>
          </w:tcPr>
          <w:p w14:paraId="6A7EE184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Prélévement</w:t>
            </w:r>
            <w:proofErr w:type="spellEnd"/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Technicien Laboratoire </w:t>
            </w:r>
          </w:p>
        </w:tc>
      </w:tr>
      <w:tr w:rsidR="000344DC" w:rsidRPr="000344DC" w14:paraId="2454A9B8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917275A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TO</w:t>
            </w:r>
          </w:p>
        </w:tc>
        <w:tc>
          <w:tcPr>
            <w:tcW w:w="6620" w:type="dxa"/>
            <w:noWrap/>
            <w:hideMark/>
          </w:tcPr>
          <w:p w14:paraId="084D9B8A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Traitement Orthodontique dentaire </w:t>
            </w:r>
          </w:p>
        </w:tc>
      </w:tr>
      <w:tr w:rsidR="000344DC" w:rsidRPr="000344DC" w14:paraId="66F5BBFE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5EFFAE3D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Z1</w:t>
            </w:r>
          </w:p>
        </w:tc>
        <w:tc>
          <w:tcPr>
            <w:tcW w:w="6620" w:type="dxa"/>
            <w:noWrap/>
            <w:hideMark/>
          </w:tcPr>
          <w:p w14:paraId="11CC556C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Actes en Z </w:t>
            </w:r>
          </w:p>
        </w:tc>
      </w:tr>
      <w:tr w:rsidR="000344DC" w:rsidRPr="000344DC" w14:paraId="5D2DF96B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C39DC1B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Z2</w:t>
            </w:r>
          </w:p>
        </w:tc>
        <w:tc>
          <w:tcPr>
            <w:tcW w:w="6620" w:type="dxa"/>
            <w:noWrap/>
            <w:hideMark/>
          </w:tcPr>
          <w:p w14:paraId="52BDFA08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Actes en Z Rhumatologue, Pneumo-</w:t>
            </w:r>
            <w:proofErr w:type="spellStart"/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Phtisio</w:t>
            </w:r>
            <w:proofErr w:type="spellEnd"/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344DC" w:rsidRPr="000344DC" w14:paraId="1FA45585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47C66905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Z3</w:t>
            </w:r>
          </w:p>
        </w:tc>
        <w:tc>
          <w:tcPr>
            <w:tcW w:w="6620" w:type="dxa"/>
            <w:noWrap/>
            <w:hideMark/>
          </w:tcPr>
          <w:p w14:paraId="21B7B4EB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Actes en Z Autre Médecin </w:t>
            </w:r>
          </w:p>
        </w:tc>
      </w:tr>
      <w:tr w:rsidR="000344DC" w:rsidRPr="000344DC" w14:paraId="205F3009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E7180FE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Z4</w:t>
            </w:r>
          </w:p>
        </w:tc>
        <w:tc>
          <w:tcPr>
            <w:tcW w:w="6620" w:type="dxa"/>
            <w:noWrap/>
            <w:hideMark/>
          </w:tcPr>
          <w:p w14:paraId="636E7A85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Actes en Z - Spécialiste en radiothérapie </w:t>
            </w:r>
          </w:p>
        </w:tc>
      </w:tr>
      <w:tr w:rsidR="000344DC" w:rsidRPr="000344DC" w14:paraId="767B79A9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EC29C70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ZD</w:t>
            </w:r>
          </w:p>
        </w:tc>
        <w:tc>
          <w:tcPr>
            <w:tcW w:w="6620" w:type="dxa"/>
            <w:noWrap/>
            <w:hideMark/>
          </w:tcPr>
          <w:p w14:paraId="0AF8665B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Actes en Z Chirurgien - Dentiste </w:t>
            </w:r>
          </w:p>
        </w:tc>
      </w:tr>
      <w:tr w:rsidR="000344DC" w:rsidRPr="000344DC" w14:paraId="781C9387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9F748F8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ZM</w:t>
            </w:r>
          </w:p>
        </w:tc>
        <w:tc>
          <w:tcPr>
            <w:tcW w:w="6620" w:type="dxa"/>
            <w:noWrap/>
            <w:hideMark/>
          </w:tcPr>
          <w:p w14:paraId="1EB7469C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Actes de mammographie pratiqué par le médecin </w:t>
            </w:r>
          </w:p>
        </w:tc>
      </w:tr>
      <w:tr w:rsidR="000344DC" w:rsidRPr="000344DC" w14:paraId="7EE9E532" w14:textId="77777777" w:rsidTr="00034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B549F78" w14:textId="77777777" w:rsidR="000344DC" w:rsidRPr="000344DC" w:rsidRDefault="000344DC" w:rsidP="000344DC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ZN</w:t>
            </w:r>
          </w:p>
        </w:tc>
        <w:tc>
          <w:tcPr>
            <w:tcW w:w="6620" w:type="dxa"/>
            <w:noWrap/>
            <w:hideMark/>
          </w:tcPr>
          <w:p w14:paraId="7876C17E" w14:textId="77777777" w:rsidR="000344DC" w:rsidRPr="000344DC" w:rsidRDefault="000344DC" w:rsidP="0003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Actes en Z utilisant des </w:t>
            </w:r>
            <w:proofErr w:type="spellStart"/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radio-éléments</w:t>
            </w:r>
            <w:proofErr w:type="spellEnd"/>
            <w:r w:rsidRPr="000344D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14:paraId="7C8118E6" w14:textId="77777777" w:rsidR="000344DC" w:rsidRPr="006A2065" w:rsidRDefault="000344DC" w:rsidP="00001D9D">
      <w:pPr>
        <w:spacing w:after="0"/>
        <w:jc w:val="both"/>
      </w:pPr>
    </w:p>
    <w:p w14:paraId="34F584F8" w14:textId="457C8134" w:rsidR="003603D2" w:rsidRPr="00324C3A" w:rsidRDefault="00BE0B01" w:rsidP="00BE0B01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Pu</w:t>
      </w:r>
      <w:r w:rsidR="000229A6">
        <w:rPr>
          <w:rFonts w:cstheme="minorHAnsi"/>
          <w:b/>
          <w:sz w:val="20"/>
          <w:szCs w:val="20"/>
        </w:rPr>
        <w:t>blications</w:t>
      </w:r>
      <w:r w:rsidR="00C87973">
        <w:rPr>
          <w:rFonts w:cstheme="minorHAnsi"/>
          <w:b/>
          <w:sz w:val="20"/>
          <w:szCs w:val="20"/>
        </w:rPr>
        <w:t xml:space="preserve"> et Outils</w:t>
      </w:r>
    </w:p>
    <w:p w14:paraId="49FAE5E0" w14:textId="0281AC45" w:rsidR="003603D2" w:rsidRDefault="009473DE" w:rsidP="000229A6">
      <w:pPr>
        <w:spacing w:after="0"/>
        <w:jc w:val="both"/>
        <w:rPr>
          <w:rStyle w:val="Lienhypertexte"/>
        </w:rPr>
      </w:pPr>
      <w:hyperlink r:id="rId14" w:history="1">
        <w:r w:rsidR="000229A6">
          <w:rPr>
            <w:rStyle w:val="Lienhypertexte"/>
          </w:rPr>
          <w:t>http://www.secu</w:t>
        </w:r>
        <w:r w:rsidR="000229A6">
          <w:rPr>
            <w:rStyle w:val="Lienhypertexte"/>
          </w:rPr>
          <w:t>r</w:t>
        </w:r>
        <w:r w:rsidR="000229A6">
          <w:rPr>
            <w:rStyle w:val="Lienhypertexte"/>
          </w:rPr>
          <w:t>ite-sociale.fr/IMG/pdf/3_les_actes_et_consultations_externes_a_l_hopital.pdf</w:t>
        </w:r>
      </w:hyperlink>
    </w:p>
    <w:p w14:paraId="43BA8A70" w14:textId="7B071861" w:rsidR="004A63A7" w:rsidRDefault="004A63A7" w:rsidP="000229A6">
      <w:pPr>
        <w:spacing w:after="0"/>
        <w:jc w:val="both"/>
        <w:rPr>
          <w:rFonts w:cstheme="minorHAnsi"/>
          <w:sz w:val="20"/>
          <w:szCs w:val="20"/>
        </w:rPr>
      </w:pPr>
    </w:p>
    <w:p w14:paraId="3B622011" w14:textId="77777777" w:rsidR="008B24C3" w:rsidRPr="008B24C3" w:rsidRDefault="008B24C3" w:rsidP="008B24C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5A3F3E11" w14:textId="77777777" w:rsidR="008B24C3" w:rsidRPr="003603D2" w:rsidRDefault="008B24C3" w:rsidP="000229A6">
      <w:pPr>
        <w:spacing w:after="0"/>
        <w:jc w:val="both"/>
        <w:rPr>
          <w:rFonts w:cstheme="minorHAnsi"/>
          <w:sz w:val="20"/>
          <w:szCs w:val="20"/>
        </w:rPr>
      </w:pPr>
    </w:p>
    <w:sectPr w:rsidR="008B24C3" w:rsidRPr="003603D2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3879BD" w14:textId="77777777" w:rsidR="00752EB9" w:rsidRDefault="00752EB9" w:rsidP="001962C5">
      <w:pPr>
        <w:spacing w:after="0" w:line="240" w:lineRule="auto"/>
      </w:pPr>
      <w:r>
        <w:separator/>
      </w:r>
    </w:p>
  </w:endnote>
  <w:endnote w:type="continuationSeparator" w:id="0">
    <w:p w14:paraId="7BD0C521" w14:textId="77777777" w:rsidR="00752EB9" w:rsidRDefault="00752EB9" w:rsidP="00196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FA850" w14:textId="77777777" w:rsidR="00752EB9" w:rsidRDefault="00752EB9" w:rsidP="001962C5">
      <w:pPr>
        <w:spacing w:after="0" w:line="240" w:lineRule="auto"/>
      </w:pPr>
      <w:r>
        <w:separator/>
      </w:r>
    </w:p>
  </w:footnote>
  <w:footnote w:type="continuationSeparator" w:id="0">
    <w:p w14:paraId="0A259755" w14:textId="77777777" w:rsidR="00752EB9" w:rsidRDefault="00752EB9" w:rsidP="001962C5">
      <w:pPr>
        <w:spacing w:after="0" w:line="240" w:lineRule="auto"/>
      </w:pPr>
      <w:r>
        <w:continuationSeparator/>
      </w:r>
    </w:p>
  </w:footnote>
  <w:footnote w:id="1">
    <w:p w14:paraId="1D56242E" w14:textId="5C4D6273" w:rsidR="00752EB9" w:rsidRDefault="00752EB9">
      <w:pPr>
        <w:pStyle w:val="Notedebasdepage"/>
      </w:pPr>
      <w:r>
        <w:rPr>
          <w:rStyle w:val="Appelnotedebasdep"/>
        </w:rPr>
        <w:footnoteRef/>
      </w:r>
      <w:r>
        <w:t xml:space="preserve"> Chiffres tirés de l’éclairage « Les actes et consultations externes à l’hôpital » dans le rapport Les Comptes de la Sécurité Sociale publié par la DSS en 2015</w:t>
      </w:r>
    </w:p>
  </w:footnote>
  <w:footnote w:id="2">
    <w:p w14:paraId="1D96FC7E" w14:textId="044DCE6A" w:rsidR="00752EB9" w:rsidRDefault="00752EB9">
      <w:pPr>
        <w:pStyle w:val="Notedebasdepage"/>
      </w:pPr>
      <w:r>
        <w:rPr>
          <w:rStyle w:val="Appelnotedebasdep"/>
        </w:rPr>
        <w:footnoteRef/>
      </w:r>
      <w:r>
        <w:t xml:space="preserve"> Cette table a été reconstituée à partir de différentes sources dont principalement la page suivante sur le site de l’ATIH </w:t>
      </w:r>
      <w:hyperlink r:id="rId1" w:history="1">
        <w:r>
          <w:rPr>
            <w:rStyle w:val="Lienhypertexte"/>
          </w:rPr>
          <w:t>https://www.atih.sante.fr/codes-prestations-actes-externes</w:t>
        </w:r>
      </w:hyperlink>
      <w:r>
        <w:t>, ainsi que différents documents renseignant sur les tarifs des actes des médecins, à partir de recherches effectués sur les modalités possibles de la variable ACT_COD. En l’état, la table n’est pas exhaustive.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535"/>
      <w:gridCol w:w="4537"/>
    </w:tblGrid>
    <w:tr w:rsidR="00752EB9" w14:paraId="6469E036" w14:textId="77777777" w:rsidTr="00505658">
      <w:tc>
        <w:tcPr>
          <w:tcW w:w="4606" w:type="dxa"/>
          <w:tcBorders>
            <w:top w:val="nil"/>
            <w:left w:val="nil"/>
            <w:bottom w:val="nil"/>
            <w:right w:val="nil"/>
          </w:tcBorders>
        </w:tcPr>
        <w:p w14:paraId="6EEC1471" w14:textId="77777777" w:rsidR="00752EB9" w:rsidRDefault="00752EB9" w:rsidP="00505658">
          <w:pPr>
            <w:pStyle w:val="En-tte"/>
            <w:rPr>
              <w:caps/>
              <w:color w:val="1F497D" w:themeColor="text2"/>
              <w:sz w:val="20"/>
              <w:szCs w:val="20"/>
            </w:rPr>
          </w:pPr>
          <w:r>
            <w:rPr>
              <w:caps/>
              <w:color w:val="1F497D" w:themeColor="text2"/>
              <w:sz w:val="20"/>
              <w:szCs w:val="20"/>
            </w:rPr>
            <w:t xml:space="preserve">Auteurs : </w:t>
          </w:r>
        </w:p>
        <w:p w14:paraId="348D3691" w14:textId="446C639E" w:rsidR="00752EB9" w:rsidRDefault="00752EB9" w:rsidP="00507AA0">
          <w:pPr>
            <w:pStyle w:val="En-tte"/>
            <w:rPr>
              <w:caps/>
              <w:color w:val="1F497D" w:themeColor="text2"/>
              <w:sz w:val="20"/>
              <w:szCs w:val="20"/>
            </w:rPr>
          </w:pPr>
          <w:r>
            <w:rPr>
              <w:caps/>
              <w:color w:val="1F497D" w:themeColor="text2"/>
              <w:sz w:val="20"/>
              <w:szCs w:val="20"/>
            </w:rPr>
            <w:t>Kristel jacquier, Claire-Lise DUBOST</w:t>
          </w:r>
        </w:p>
      </w:tc>
      <w:tc>
        <w:tcPr>
          <w:tcW w:w="4606" w:type="dxa"/>
          <w:tcBorders>
            <w:top w:val="nil"/>
            <w:left w:val="nil"/>
            <w:bottom w:val="nil"/>
            <w:right w:val="nil"/>
          </w:tcBorders>
        </w:tcPr>
        <w:p w14:paraId="28731DD6" w14:textId="77777777" w:rsidR="00752EB9" w:rsidRDefault="00752EB9" w:rsidP="00505658">
          <w:pPr>
            <w:pStyle w:val="En-tte"/>
            <w:jc w:val="right"/>
            <w:rPr>
              <w:caps/>
              <w:color w:val="1F497D" w:themeColor="text2"/>
              <w:sz w:val="20"/>
              <w:szCs w:val="20"/>
            </w:rPr>
          </w:pPr>
          <w:r>
            <w:rPr>
              <w:caps/>
              <w:color w:val="1F497D" w:themeColor="text2"/>
              <w:sz w:val="20"/>
              <w:szCs w:val="20"/>
            </w:rPr>
            <w:t>Dernière MISE à jour :</w:t>
          </w:r>
        </w:p>
        <w:sdt>
          <w:sdtPr>
            <w:rPr>
              <w:caps/>
              <w:color w:val="1F497D" w:themeColor="text2"/>
              <w:sz w:val="20"/>
              <w:szCs w:val="20"/>
            </w:rPr>
            <w:alias w:val="Date de publication"/>
            <w:tag w:val=""/>
            <w:id w:val="-1520772617"/>
            <w:placeholder>
              <w:docPart w:val="5057F27A56324D68854D7F83999FD3CC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9-04-17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p w14:paraId="634C6751" w14:textId="5C9174EA" w:rsidR="00752EB9" w:rsidRDefault="00752EB9" w:rsidP="00505658">
              <w:pPr>
                <w:pStyle w:val="En-tte"/>
                <w:jc w:val="right"/>
                <w:rPr>
                  <w:caps/>
                  <w:color w:val="1F497D" w:themeColor="text2"/>
                  <w:sz w:val="20"/>
                  <w:szCs w:val="20"/>
                </w:rPr>
              </w:pPr>
              <w:r>
                <w:rPr>
                  <w:caps/>
                  <w:color w:val="1F497D" w:themeColor="text2"/>
                  <w:sz w:val="20"/>
                  <w:szCs w:val="20"/>
                </w:rPr>
                <w:t>17/04/2019</w:t>
              </w:r>
            </w:p>
          </w:sdtContent>
        </w:sdt>
        <w:p w14:paraId="052480B2" w14:textId="77777777" w:rsidR="00752EB9" w:rsidRDefault="00752EB9" w:rsidP="001962C5">
          <w:pPr>
            <w:pStyle w:val="En-tte"/>
            <w:rPr>
              <w:caps/>
              <w:color w:val="1F497D" w:themeColor="text2"/>
              <w:sz w:val="20"/>
              <w:szCs w:val="20"/>
            </w:rPr>
          </w:pPr>
        </w:p>
      </w:tc>
    </w:tr>
  </w:tbl>
  <w:p w14:paraId="4CCB769F" w14:textId="77777777" w:rsidR="00752EB9" w:rsidRDefault="00752EB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D5E56"/>
    <w:multiLevelType w:val="hybridMultilevel"/>
    <w:tmpl w:val="5B9492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479B1"/>
    <w:multiLevelType w:val="hybridMultilevel"/>
    <w:tmpl w:val="CC8A68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1601F"/>
    <w:multiLevelType w:val="hybridMultilevel"/>
    <w:tmpl w:val="A4ACE43E"/>
    <w:lvl w:ilvl="0" w:tplc="404AE1E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67FE"/>
    <w:multiLevelType w:val="hybridMultilevel"/>
    <w:tmpl w:val="440282B2"/>
    <w:lvl w:ilvl="0" w:tplc="5F8CD5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10C39"/>
    <w:multiLevelType w:val="hybridMultilevel"/>
    <w:tmpl w:val="17988E6E"/>
    <w:lvl w:ilvl="0" w:tplc="6BD08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73432"/>
    <w:multiLevelType w:val="hybridMultilevel"/>
    <w:tmpl w:val="5B9492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76116"/>
    <w:multiLevelType w:val="hybridMultilevel"/>
    <w:tmpl w:val="608EA094"/>
    <w:lvl w:ilvl="0" w:tplc="404AE1E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D4791"/>
    <w:multiLevelType w:val="hybridMultilevel"/>
    <w:tmpl w:val="C8A035E4"/>
    <w:lvl w:ilvl="0" w:tplc="6BD08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UBOST, Claire-Lise (DREES/OSAM/BESP)">
    <w15:presenceInfo w15:providerId="AD" w15:userId="S-1-5-21-27022435-3177379373-3347635678-519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A4"/>
    <w:rsid w:val="00001D9D"/>
    <w:rsid w:val="0001303A"/>
    <w:rsid w:val="00013C16"/>
    <w:rsid w:val="000229A6"/>
    <w:rsid w:val="000344DC"/>
    <w:rsid w:val="00044EB1"/>
    <w:rsid w:val="000B1BAA"/>
    <w:rsid w:val="000E6A14"/>
    <w:rsid w:val="00105C01"/>
    <w:rsid w:val="0013642E"/>
    <w:rsid w:val="00151648"/>
    <w:rsid w:val="001575FE"/>
    <w:rsid w:val="001805F8"/>
    <w:rsid w:val="00193FA2"/>
    <w:rsid w:val="001962C5"/>
    <w:rsid w:val="001A386D"/>
    <w:rsid w:val="001B49B7"/>
    <w:rsid w:val="001C43AF"/>
    <w:rsid w:val="001E7EA2"/>
    <w:rsid w:val="001F6E84"/>
    <w:rsid w:val="00213076"/>
    <w:rsid w:val="0025237C"/>
    <w:rsid w:val="00265A76"/>
    <w:rsid w:val="00265BC1"/>
    <w:rsid w:val="00284192"/>
    <w:rsid w:val="002979EF"/>
    <w:rsid w:val="002A6B30"/>
    <w:rsid w:val="002D0C29"/>
    <w:rsid w:val="002D10A1"/>
    <w:rsid w:val="002F4701"/>
    <w:rsid w:val="003004D4"/>
    <w:rsid w:val="00311392"/>
    <w:rsid w:val="00313D1B"/>
    <w:rsid w:val="00324C3A"/>
    <w:rsid w:val="003603D2"/>
    <w:rsid w:val="003A7FBB"/>
    <w:rsid w:val="003B0A03"/>
    <w:rsid w:val="003C74A4"/>
    <w:rsid w:val="003D34F8"/>
    <w:rsid w:val="003E53CA"/>
    <w:rsid w:val="003E61C8"/>
    <w:rsid w:val="003E6BDB"/>
    <w:rsid w:val="003F3081"/>
    <w:rsid w:val="003F782F"/>
    <w:rsid w:val="004102F2"/>
    <w:rsid w:val="00426698"/>
    <w:rsid w:val="004410CC"/>
    <w:rsid w:val="0046318B"/>
    <w:rsid w:val="004A63A7"/>
    <w:rsid w:val="004C39A1"/>
    <w:rsid w:val="004D2816"/>
    <w:rsid w:val="004D7A3C"/>
    <w:rsid w:val="00505658"/>
    <w:rsid w:val="00507AA0"/>
    <w:rsid w:val="00510C12"/>
    <w:rsid w:val="00513069"/>
    <w:rsid w:val="00522CC2"/>
    <w:rsid w:val="00561BFF"/>
    <w:rsid w:val="00570E66"/>
    <w:rsid w:val="00590CCB"/>
    <w:rsid w:val="00593BE5"/>
    <w:rsid w:val="005B079F"/>
    <w:rsid w:val="005B159F"/>
    <w:rsid w:val="005D201E"/>
    <w:rsid w:val="005F75E7"/>
    <w:rsid w:val="006021C3"/>
    <w:rsid w:val="00602C1D"/>
    <w:rsid w:val="006156D5"/>
    <w:rsid w:val="00626872"/>
    <w:rsid w:val="006625DE"/>
    <w:rsid w:val="00664C84"/>
    <w:rsid w:val="00685BF1"/>
    <w:rsid w:val="006A2065"/>
    <w:rsid w:val="006D7894"/>
    <w:rsid w:val="00726B38"/>
    <w:rsid w:val="00751945"/>
    <w:rsid w:val="00752EB9"/>
    <w:rsid w:val="00757A3B"/>
    <w:rsid w:val="0076504C"/>
    <w:rsid w:val="00766379"/>
    <w:rsid w:val="007A3EAC"/>
    <w:rsid w:val="007C48E4"/>
    <w:rsid w:val="008346E7"/>
    <w:rsid w:val="00835A69"/>
    <w:rsid w:val="00885B73"/>
    <w:rsid w:val="00893146"/>
    <w:rsid w:val="008B24C3"/>
    <w:rsid w:val="008C285B"/>
    <w:rsid w:val="008E636B"/>
    <w:rsid w:val="009109A2"/>
    <w:rsid w:val="009473DE"/>
    <w:rsid w:val="00954D88"/>
    <w:rsid w:val="00964745"/>
    <w:rsid w:val="009D40A4"/>
    <w:rsid w:val="00A07736"/>
    <w:rsid w:val="00A205CC"/>
    <w:rsid w:val="00A407C8"/>
    <w:rsid w:val="00A47B13"/>
    <w:rsid w:val="00A50843"/>
    <w:rsid w:val="00A569AA"/>
    <w:rsid w:val="00A57214"/>
    <w:rsid w:val="00A62E0C"/>
    <w:rsid w:val="00A8144A"/>
    <w:rsid w:val="00A90A49"/>
    <w:rsid w:val="00AB1CD7"/>
    <w:rsid w:val="00AD1514"/>
    <w:rsid w:val="00AD4435"/>
    <w:rsid w:val="00AD5824"/>
    <w:rsid w:val="00AE2614"/>
    <w:rsid w:val="00AE2D11"/>
    <w:rsid w:val="00B151BC"/>
    <w:rsid w:val="00B310D8"/>
    <w:rsid w:val="00B41401"/>
    <w:rsid w:val="00B44AAB"/>
    <w:rsid w:val="00B502B3"/>
    <w:rsid w:val="00B7250D"/>
    <w:rsid w:val="00B72DF6"/>
    <w:rsid w:val="00B77E6E"/>
    <w:rsid w:val="00BA47EE"/>
    <w:rsid w:val="00BD1F12"/>
    <w:rsid w:val="00BE0B01"/>
    <w:rsid w:val="00BE2C65"/>
    <w:rsid w:val="00BF4D96"/>
    <w:rsid w:val="00C004FA"/>
    <w:rsid w:val="00C019A9"/>
    <w:rsid w:val="00C26FDB"/>
    <w:rsid w:val="00C43B92"/>
    <w:rsid w:val="00C67DFF"/>
    <w:rsid w:val="00C85EDA"/>
    <w:rsid w:val="00C87973"/>
    <w:rsid w:val="00C94D4C"/>
    <w:rsid w:val="00CA0A00"/>
    <w:rsid w:val="00CB3C07"/>
    <w:rsid w:val="00D13D68"/>
    <w:rsid w:val="00D44CBA"/>
    <w:rsid w:val="00D54F53"/>
    <w:rsid w:val="00D62AAA"/>
    <w:rsid w:val="00DB5CDC"/>
    <w:rsid w:val="00DB6839"/>
    <w:rsid w:val="00DC00A4"/>
    <w:rsid w:val="00E32ED8"/>
    <w:rsid w:val="00E4459E"/>
    <w:rsid w:val="00E6256A"/>
    <w:rsid w:val="00E90C68"/>
    <w:rsid w:val="00E963B9"/>
    <w:rsid w:val="00E97E12"/>
    <w:rsid w:val="00F206E1"/>
    <w:rsid w:val="00F25E41"/>
    <w:rsid w:val="00F354FE"/>
    <w:rsid w:val="00F57AC4"/>
    <w:rsid w:val="00F8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  <w14:docId w14:val="5C144E6F"/>
  <w15:docId w15:val="{2DD09264-B1D6-4607-831F-8FDF89A6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0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0E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3146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D1F1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1F1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D1F1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1F1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1F1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1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1F1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603D2"/>
    <w:rPr>
      <w:color w:val="0000FF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3C74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196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62C5"/>
  </w:style>
  <w:style w:type="paragraph" w:styleId="Pieddepage">
    <w:name w:val="footer"/>
    <w:basedOn w:val="Normal"/>
    <w:link w:val="PieddepageCar"/>
    <w:uiPriority w:val="99"/>
    <w:unhideWhenUsed/>
    <w:rsid w:val="00196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62C5"/>
  </w:style>
  <w:style w:type="character" w:styleId="Textedelespacerserv">
    <w:name w:val="Placeholder Text"/>
    <w:basedOn w:val="Policepardfaut"/>
    <w:uiPriority w:val="99"/>
    <w:semiHidden/>
    <w:rsid w:val="001962C5"/>
    <w:rPr>
      <w:color w:val="808080"/>
    </w:rPr>
  </w:style>
  <w:style w:type="character" w:customStyle="1" w:styleId="Textedelespacerserv0">
    <w:name w:val="Texte de l’espace réservé"/>
    <w:basedOn w:val="Policepardfaut"/>
    <w:uiPriority w:val="99"/>
    <w:semiHidden/>
    <w:rsid w:val="001962C5"/>
    <w:rPr>
      <w:color w:val="808080"/>
    </w:rPr>
  </w:style>
  <w:style w:type="table" w:styleId="Grilledutableau">
    <w:name w:val="Table Grid"/>
    <w:basedOn w:val="TableauNormal"/>
    <w:uiPriority w:val="59"/>
    <w:rsid w:val="00505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D0C2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D0C2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D0C29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570E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70E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auGrille4-Accentuation1">
    <w:name w:val="Grid Table 4 Accent 1"/>
    <w:basedOn w:val="TableauNormal"/>
    <w:uiPriority w:val="49"/>
    <w:rsid w:val="000344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6625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6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7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0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hyperlink" Target="http://www.securite-sociale.fr/IMG/pdf/3_les_actes_et_consultations_externes_a_l_hopital.pdf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tih.sante.fr/codes-prestations-actes-externe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laire-lise.dubost\Documents\Sniiram\Referentiels\tables\IR_PFS_V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laire-lise.dubost\Documents\Sniiram\Referentiels\tables\IR_PFS_V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Classeur2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Classeur2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Classeur2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Volume des grands types d'actes les plus fréquents sur un mois</a:t>
            </a:r>
            <a:r>
              <a:rPr lang="en-US" sz="1100" baseline="0"/>
              <a:t> (01-2017)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Feuil4!$B$1</c:f>
              <c:strCache>
                <c:ptCount val="1"/>
                <c:pt idx="0">
                  <c:v>Nombre sejours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Feuil4!$A$2:$A$17</c:f>
              <c:strCache>
                <c:ptCount val="15"/>
                <c:pt idx="0">
                  <c:v>CS</c:v>
                </c:pt>
                <c:pt idx="1">
                  <c:v>C</c:v>
                </c:pt>
                <c:pt idx="2">
                  <c:v>MCS</c:v>
                </c:pt>
                <c:pt idx="3">
                  <c:v>ADI</c:v>
                </c:pt>
                <c:pt idx="4">
                  <c:v>ATM</c:v>
                </c:pt>
                <c:pt idx="5">
                  <c:v>B</c:v>
                </c:pt>
                <c:pt idx="6">
                  <c:v>AMI</c:v>
                </c:pt>
                <c:pt idx="7">
                  <c:v>ADE</c:v>
                </c:pt>
                <c:pt idx="8">
                  <c:v>CNP</c:v>
                </c:pt>
                <c:pt idx="9">
                  <c:v>ADC</c:v>
                </c:pt>
                <c:pt idx="10">
                  <c:v>C   N</c:v>
                </c:pt>
                <c:pt idx="11">
                  <c:v>C   F</c:v>
                </c:pt>
                <c:pt idx="12">
                  <c:v>MM</c:v>
                </c:pt>
                <c:pt idx="13">
                  <c:v>SF</c:v>
                </c:pt>
                <c:pt idx="14">
                  <c:v>MCG</c:v>
                </c:pt>
              </c:strCache>
            </c:strRef>
          </c:cat>
          <c:val>
            <c:numRef>
              <c:f>Feuil4!$B$2:$B$17</c:f>
              <c:numCache>
                <c:formatCode>General</c:formatCode>
                <c:ptCount val="15"/>
                <c:pt idx="0">
                  <c:v>2293411</c:v>
                </c:pt>
                <c:pt idx="1">
                  <c:v>1875830</c:v>
                </c:pt>
                <c:pt idx="2">
                  <c:v>1739257</c:v>
                </c:pt>
                <c:pt idx="3">
                  <c:v>1229208</c:v>
                </c:pt>
                <c:pt idx="4">
                  <c:v>1140301</c:v>
                </c:pt>
                <c:pt idx="5">
                  <c:v>1062561</c:v>
                </c:pt>
                <c:pt idx="6">
                  <c:v>726259</c:v>
                </c:pt>
                <c:pt idx="7">
                  <c:v>578088</c:v>
                </c:pt>
                <c:pt idx="8">
                  <c:v>134457</c:v>
                </c:pt>
                <c:pt idx="9">
                  <c:v>132585</c:v>
                </c:pt>
                <c:pt idx="10">
                  <c:v>132208</c:v>
                </c:pt>
                <c:pt idx="11">
                  <c:v>118851</c:v>
                </c:pt>
                <c:pt idx="12">
                  <c:v>104823</c:v>
                </c:pt>
                <c:pt idx="13">
                  <c:v>100047</c:v>
                </c:pt>
                <c:pt idx="14">
                  <c:v>80064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45-458F-83B6-1A8C29565B5D}"/>
            </c:ext>
          </c:extLst>
        </c:ser>
        <c:ser>
          <c:idx val="1"/>
          <c:order val="1"/>
          <c:tx>
            <c:strRef>
              <c:f>Feuil4!$C$1</c:f>
              <c:strCache>
                <c:ptCount val="1"/>
                <c:pt idx="0">
                  <c:v>Nombre patients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Feuil4!$A$2:$A$17</c:f>
              <c:strCache>
                <c:ptCount val="15"/>
                <c:pt idx="0">
                  <c:v>CS</c:v>
                </c:pt>
                <c:pt idx="1">
                  <c:v>C</c:v>
                </c:pt>
                <c:pt idx="2">
                  <c:v>MCS</c:v>
                </c:pt>
                <c:pt idx="3">
                  <c:v>ADI</c:v>
                </c:pt>
                <c:pt idx="4">
                  <c:v>ATM</c:v>
                </c:pt>
                <c:pt idx="5">
                  <c:v>B</c:v>
                </c:pt>
                <c:pt idx="6">
                  <c:v>AMI</c:v>
                </c:pt>
                <c:pt idx="7">
                  <c:v>ADE</c:v>
                </c:pt>
                <c:pt idx="8">
                  <c:v>CNP</c:v>
                </c:pt>
                <c:pt idx="9">
                  <c:v>ADC</c:v>
                </c:pt>
                <c:pt idx="10">
                  <c:v>C   N</c:v>
                </c:pt>
                <c:pt idx="11">
                  <c:v>C   F</c:v>
                </c:pt>
                <c:pt idx="12">
                  <c:v>MM</c:v>
                </c:pt>
                <c:pt idx="13">
                  <c:v>SF</c:v>
                </c:pt>
                <c:pt idx="14">
                  <c:v>MCG</c:v>
                </c:pt>
              </c:strCache>
            </c:strRef>
          </c:cat>
          <c:val>
            <c:numRef>
              <c:f>Feuil4!$C$2:$C$17</c:f>
              <c:numCache>
                <c:formatCode>General</c:formatCode>
                <c:ptCount val="15"/>
                <c:pt idx="0">
                  <c:v>1812294</c:v>
                </c:pt>
                <c:pt idx="1">
                  <c:v>1445437</c:v>
                </c:pt>
                <c:pt idx="2">
                  <c:v>1333713</c:v>
                </c:pt>
                <c:pt idx="3">
                  <c:v>1044726</c:v>
                </c:pt>
                <c:pt idx="4">
                  <c:v>935026</c:v>
                </c:pt>
                <c:pt idx="5">
                  <c:v>762422</c:v>
                </c:pt>
                <c:pt idx="6">
                  <c:v>500373</c:v>
                </c:pt>
                <c:pt idx="7">
                  <c:v>474682</c:v>
                </c:pt>
                <c:pt idx="8">
                  <c:v>90116</c:v>
                </c:pt>
                <c:pt idx="9">
                  <c:v>117721</c:v>
                </c:pt>
                <c:pt idx="10">
                  <c:v>126897</c:v>
                </c:pt>
                <c:pt idx="11">
                  <c:v>105872</c:v>
                </c:pt>
                <c:pt idx="12">
                  <c:v>85343</c:v>
                </c:pt>
                <c:pt idx="13">
                  <c:v>59903</c:v>
                </c:pt>
                <c:pt idx="14">
                  <c:v>68867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45-458F-83B6-1A8C29565B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7584248"/>
        <c:axId val="397580640"/>
      </c:barChart>
      <c:catAx>
        <c:axId val="397584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7580640"/>
        <c:crosses val="autoZero"/>
        <c:auto val="1"/>
        <c:lblAlgn val="ctr"/>
        <c:lblOffset val="100"/>
        <c:noMultiLvlLbl val="0"/>
      </c:catAx>
      <c:valAx>
        <c:axId val="39758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7584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Volume des actes les plus fréquents selon la spécialité du praticien sur un mois (01-2017)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Feuil4!$I$1</c:f>
              <c:strCache>
                <c:ptCount val="1"/>
                <c:pt idx="0">
                  <c:v>Nombre sejours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Feuil4!$H$2:$H$20</c:f>
              <c:strCache>
                <c:ptCount val="18"/>
                <c:pt idx="0">
                  <c:v>Radiodiagnostic imagerie</c:v>
                </c:pt>
                <c:pt idx="1">
                  <c:v>Medecine generale</c:v>
                </c:pt>
                <c:pt idx="2">
                  <c:v>Infirmier</c:v>
                </c:pt>
                <c:pt idx="3">
                  <c:v>Laboratoire</c:v>
                </c:pt>
                <c:pt idx="4">
                  <c:v>Laboratoire polyvalent</c:v>
                </c:pt>
                <c:pt idx="5">
                  <c:v>Gynecologie obstetrique</c:v>
                </c:pt>
                <c:pt idx="6">
                  <c:v>Medecine interne</c:v>
                </c:pt>
                <c:pt idx="7">
                  <c:v>Ophtalmologie</c:v>
                </c:pt>
                <c:pt idx="8">
                  <c:v>Pediatrie</c:v>
                </c:pt>
                <c:pt idx="9">
                  <c:v>Sage-femme</c:v>
                </c:pt>
                <c:pt idx="10">
                  <c:v>Chirurgie orthopedique</c:v>
                </c:pt>
                <c:pt idx="11">
                  <c:v>Pathol. Cardio-vasculaire</c:v>
                </c:pt>
                <c:pt idx="12">
                  <c:v>Chirurgie generale</c:v>
                </c:pt>
                <c:pt idx="13">
                  <c:v>Oto-rhino-laryngologie</c:v>
                </c:pt>
                <c:pt idx="14">
                  <c:v>Valeur inconnue</c:v>
                </c:pt>
                <c:pt idx="15">
                  <c:v>Pneumologie</c:v>
                </c:pt>
                <c:pt idx="16">
                  <c:v>Chirurgie urologique</c:v>
                </c:pt>
                <c:pt idx="17">
                  <c:v>Dermatologie venereologie</c:v>
                </c:pt>
              </c:strCache>
            </c:strRef>
          </c:cat>
          <c:val>
            <c:numRef>
              <c:f>Feuil4!$I$2:$I$20</c:f>
              <c:numCache>
                <c:formatCode>General</c:formatCode>
                <c:ptCount val="18"/>
                <c:pt idx="0">
                  <c:v>1299443</c:v>
                </c:pt>
                <c:pt idx="1">
                  <c:v>1187764</c:v>
                </c:pt>
                <c:pt idx="2">
                  <c:v>732472</c:v>
                </c:pt>
                <c:pt idx="3">
                  <c:v>570146</c:v>
                </c:pt>
                <c:pt idx="4">
                  <c:v>458158</c:v>
                </c:pt>
                <c:pt idx="5">
                  <c:v>446843</c:v>
                </c:pt>
                <c:pt idx="6">
                  <c:v>352571</c:v>
                </c:pt>
                <c:pt idx="7">
                  <c:v>346340</c:v>
                </c:pt>
                <c:pt idx="8">
                  <c:v>334392</c:v>
                </c:pt>
                <c:pt idx="9">
                  <c:v>329673</c:v>
                </c:pt>
                <c:pt idx="10">
                  <c:v>286387</c:v>
                </c:pt>
                <c:pt idx="11">
                  <c:v>280831</c:v>
                </c:pt>
                <c:pt idx="12">
                  <c:v>244123</c:v>
                </c:pt>
                <c:pt idx="13">
                  <c:v>195956</c:v>
                </c:pt>
                <c:pt idx="14">
                  <c:v>192961</c:v>
                </c:pt>
                <c:pt idx="15">
                  <c:v>150996</c:v>
                </c:pt>
                <c:pt idx="16">
                  <c:v>145043</c:v>
                </c:pt>
                <c:pt idx="17">
                  <c:v>125003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B0-4CD0-AC8D-E6A2C549B2B0}"/>
            </c:ext>
          </c:extLst>
        </c:ser>
        <c:ser>
          <c:idx val="1"/>
          <c:order val="1"/>
          <c:tx>
            <c:strRef>
              <c:f>Feuil4!$J$1</c:f>
              <c:strCache>
                <c:ptCount val="1"/>
                <c:pt idx="0">
                  <c:v>Nombre patients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Feuil4!$H$2:$H$20</c:f>
              <c:strCache>
                <c:ptCount val="18"/>
                <c:pt idx="0">
                  <c:v>Radiodiagnostic imagerie</c:v>
                </c:pt>
                <c:pt idx="1">
                  <c:v>Medecine generale</c:v>
                </c:pt>
                <c:pt idx="2">
                  <c:v>Infirmier</c:v>
                </c:pt>
                <c:pt idx="3">
                  <c:v>Laboratoire</c:v>
                </c:pt>
                <c:pt idx="4">
                  <c:v>Laboratoire polyvalent</c:v>
                </c:pt>
                <c:pt idx="5">
                  <c:v>Gynecologie obstetrique</c:v>
                </c:pt>
                <c:pt idx="6">
                  <c:v>Medecine interne</c:v>
                </c:pt>
                <c:pt idx="7">
                  <c:v>Ophtalmologie</c:v>
                </c:pt>
                <c:pt idx="8">
                  <c:v>Pediatrie</c:v>
                </c:pt>
                <c:pt idx="9">
                  <c:v>Sage-femme</c:v>
                </c:pt>
                <c:pt idx="10">
                  <c:v>Chirurgie orthopedique</c:v>
                </c:pt>
                <c:pt idx="11">
                  <c:v>Pathol. Cardio-vasculaire</c:v>
                </c:pt>
                <c:pt idx="12">
                  <c:v>Chirurgie generale</c:v>
                </c:pt>
                <c:pt idx="13">
                  <c:v>Oto-rhino-laryngologie</c:v>
                </c:pt>
                <c:pt idx="14">
                  <c:v>Valeur inconnue</c:v>
                </c:pt>
                <c:pt idx="15">
                  <c:v>Pneumologie</c:v>
                </c:pt>
                <c:pt idx="16">
                  <c:v>Chirurgie urologique</c:v>
                </c:pt>
                <c:pt idx="17">
                  <c:v>Dermatologie venereologie</c:v>
                </c:pt>
              </c:strCache>
            </c:strRef>
          </c:cat>
          <c:val>
            <c:numRef>
              <c:f>Feuil4!$J$2:$J$20</c:f>
              <c:numCache>
                <c:formatCode>General</c:formatCode>
                <c:ptCount val="18"/>
                <c:pt idx="0">
                  <c:v>1089923</c:v>
                </c:pt>
                <c:pt idx="1">
                  <c:v>983275</c:v>
                </c:pt>
                <c:pt idx="2">
                  <c:v>501196</c:v>
                </c:pt>
                <c:pt idx="3">
                  <c:v>462122</c:v>
                </c:pt>
                <c:pt idx="4">
                  <c:v>273249</c:v>
                </c:pt>
                <c:pt idx="5">
                  <c:v>344284</c:v>
                </c:pt>
                <c:pt idx="6">
                  <c:v>233310</c:v>
                </c:pt>
                <c:pt idx="7">
                  <c:v>268991</c:v>
                </c:pt>
                <c:pt idx="8">
                  <c:v>298158</c:v>
                </c:pt>
                <c:pt idx="9">
                  <c:v>282116</c:v>
                </c:pt>
                <c:pt idx="10">
                  <c:v>175640</c:v>
                </c:pt>
                <c:pt idx="11">
                  <c:v>231306</c:v>
                </c:pt>
                <c:pt idx="12">
                  <c:v>203118</c:v>
                </c:pt>
                <c:pt idx="13">
                  <c:v>164925</c:v>
                </c:pt>
                <c:pt idx="14">
                  <c:v>153976</c:v>
                </c:pt>
                <c:pt idx="15">
                  <c:v>134712</c:v>
                </c:pt>
                <c:pt idx="16">
                  <c:v>119323</c:v>
                </c:pt>
                <c:pt idx="17">
                  <c:v>100825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FB0-4CD0-AC8D-E6A2C549B2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393256496"/>
        <c:axId val="393252232"/>
      </c:barChart>
      <c:catAx>
        <c:axId val="3932564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3252232"/>
        <c:crosses val="autoZero"/>
        <c:auto val="1"/>
        <c:lblAlgn val="ctr"/>
        <c:lblOffset val="100"/>
        <c:noMultiLvlLbl val="0"/>
      </c:catAx>
      <c:valAx>
        <c:axId val="393252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325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Répartition (en %) des ACE réalisés par un gynécologue selon le type de prestation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Feuil1!$A$4</c:f>
              <c:strCache>
                <c:ptCount val="1"/>
                <c:pt idx="0">
                  <c:v>Consultations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"/>
              <c:pt idx="0">
                <c:v>ACE Gynéco</c:v>
              </c:pt>
            </c:strLit>
          </c:cat>
          <c:val>
            <c:numRef>
              <c:f>Feuil1!$C$4</c:f>
              <c:numCache>
                <c:formatCode>0</c:formatCode>
                <c:ptCount val="1"/>
                <c:pt idx="0">
                  <c:v>38.529999999999994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38-49A7-99F7-36827F687F52}"/>
            </c:ext>
          </c:extLst>
        </c:ser>
        <c:ser>
          <c:idx val="1"/>
          <c:order val="1"/>
          <c:tx>
            <c:strRef>
              <c:f>Feuil1!$A$5</c:f>
              <c:strCache>
                <c:ptCount val="1"/>
                <c:pt idx="0">
                  <c:v>Majoration pour coordination de spécialistes</c:v>
                </c:pt>
              </c:strCache>
            </c:strRef>
          </c:tx>
          <c:spPr>
            <a:solidFill>
              <a:schemeClr val="accent3"/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"/>
              <c:pt idx="0">
                <c:v>ACE Gynéco</c:v>
              </c:pt>
            </c:strLit>
          </c:cat>
          <c:val>
            <c:numRef>
              <c:f>Feuil1!$C$5</c:f>
              <c:numCache>
                <c:formatCode>0</c:formatCode>
                <c:ptCount val="1"/>
                <c:pt idx="0">
                  <c:v>24.12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38-49A7-99F7-36827F687F52}"/>
            </c:ext>
          </c:extLst>
        </c:ser>
        <c:ser>
          <c:idx val="2"/>
          <c:order val="2"/>
          <c:tx>
            <c:strRef>
              <c:f>Feuil1!$A$6</c:f>
              <c:strCache>
                <c:ptCount val="1"/>
                <c:pt idx="0">
                  <c:v>Actes d'échographie</c:v>
                </c:pt>
              </c:strCache>
            </c:strRef>
          </c:tx>
          <c:spPr>
            <a:solidFill>
              <a:schemeClr val="accent5"/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"/>
              <c:pt idx="0">
                <c:v>ACE Gynéco</c:v>
              </c:pt>
            </c:strLit>
          </c:cat>
          <c:val>
            <c:numRef>
              <c:f>Feuil1!$C$6</c:f>
              <c:numCache>
                <c:formatCode>0</c:formatCode>
                <c:ptCount val="1"/>
                <c:pt idx="0">
                  <c:v>24.04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A38-49A7-99F7-36827F687F52}"/>
            </c:ext>
          </c:extLst>
        </c:ser>
        <c:ser>
          <c:idx val="3"/>
          <c:order val="3"/>
          <c:tx>
            <c:strRef>
              <c:f>Feuil1!$A$7</c:f>
              <c:strCache>
                <c:ptCount val="1"/>
                <c:pt idx="0">
                  <c:v>Actes techniques médicaux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"/>
              <c:pt idx="0">
                <c:v>ACE Gynéco</c:v>
              </c:pt>
            </c:strLit>
          </c:cat>
          <c:val>
            <c:numRef>
              <c:f>Feuil1!$C$7</c:f>
              <c:numCache>
                <c:formatCode>0</c:formatCode>
                <c:ptCount val="1"/>
                <c:pt idx="0">
                  <c:v>9.24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A38-49A7-99F7-36827F687F52}"/>
            </c:ext>
          </c:extLst>
        </c:ser>
        <c:ser>
          <c:idx val="4"/>
          <c:order val="4"/>
          <c:tx>
            <c:strRef>
              <c:f>Feuil1!$A$8</c:f>
              <c:strCache>
                <c:ptCount val="1"/>
                <c:pt idx="0">
                  <c:v>Actes de chirurgie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"/>
              <c:pt idx="0">
                <c:v>ACE Gynéco</c:v>
              </c:pt>
            </c:strLit>
          </c:cat>
          <c:val>
            <c:numRef>
              <c:f>Feuil1!$C$8</c:f>
              <c:numCache>
                <c:formatCode>0</c:formatCode>
                <c:ptCount val="1"/>
                <c:pt idx="0">
                  <c:v>1.45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A38-49A7-99F7-36827F687F52}"/>
            </c:ext>
          </c:extLst>
        </c:ser>
        <c:ser>
          <c:idx val="5"/>
          <c:order val="5"/>
          <c:tx>
            <c:strRef>
              <c:f>Feuil1!$A$9</c:f>
              <c:strCache>
                <c:ptCount val="1"/>
                <c:pt idx="0">
                  <c:v>Avis ponctuel de consultant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"/>
              <c:pt idx="0">
                <c:v>ACE Gynéco</c:v>
              </c:pt>
            </c:strLit>
          </c:cat>
          <c:val>
            <c:numRef>
              <c:f>Feuil1!$C$9</c:f>
              <c:numCache>
                <c:formatCode>0</c:formatCode>
                <c:ptCount val="1"/>
                <c:pt idx="0">
                  <c:v>0.73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A38-49A7-99F7-36827F687F52}"/>
            </c:ext>
          </c:extLst>
        </c:ser>
        <c:ser>
          <c:idx val="6"/>
          <c:order val="6"/>
          <c:tx>
            <c:strRef>
              <c:f>Feuil1!$A$10</c:f>
              <c:strCache>
                <c:ptCount val="1"/>
                <c:pt idx="0">
                  <c:v>Actes d'obstétrique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"/>
              <c:pt idx="0">
                <c:v>ACE Gynéco</c:v>
              </c:pt>
            </c:strLit>
          </c:cat>
          <c:val>
            <c:numRef>
              <c:f>Feuil1!$C$10</c:f>
              <c:numCache>
                <c:formatCode>0</c:formatCode>
                <c:ptCount val="1"/>
                <c:pt idx="0">
                  <c:v>0.71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A38-49A7-99F7-36827F687F52}"/>
            </c:ext>
          </c:extLst>
        </c:ser>
        <c:dLbls>
          <c:dLblPos val="inBase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14808496"/>
        <c:axId val="314812104"/>
      </c:barChart>
      <c:valAx>
        <c:axId val="314812104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14808496"/>
        <c:crosses val="autoZero"/>
        <c:crossBetween val="between"/>
      </c:valAx>
      <c:catAx>
        <c:axId val="31480849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1481210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Répartition de la population ayant eu recours au gynécologue selon le lieu de recours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7E3-4131-A441-29E6395DCF0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7E3-4131-A441-29E6395DCF0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7E3-4131-A441-29E6395DCF0E}"/>
              </c:ext>
            </c:extLst>
          </c:dPt>
          <c:dLbls>
            <c:dLbl>
              <c:idx val="0"/>
              <c:layout>
                <c:manualLayout>
                  <c:x val="-2.0786736399238373E-7"/>
                  <c:y val="-0.398147965879265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9832458904622131"/>
                      <c:h val="0.1849770341207348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B7E3-4131-A441-29E6395DCF0E}"/>
                </c:ext>
              </c:extLst>
            </c:dLbl>
            <c:dLbl>
              <c:idx val="2"/>
              <c:layout/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6533811705427"/>
                      <c:h val="9.2384441528142305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B7E3-4131-A441-29E6395DCF0E}"/>
                </c:ext>
              </c:extLst>
            </c:dLbl>
            <c:numFmt formatCode="General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Feuil2!$I$5:$I$7</c:f>
              <c:strCache>
                <c:ptCount val="3"/>
                <c:pt idx="0">
                  <c:v>Recours en ville seul</c:v>
                </c:pt>
                <c:pt idx="1">
                  <c:v>Recours à l'hôpital seul</c:v>
                </c:pt>
                <c:pt idx="2">
                  <c:v>Recours en ville et à l'hôpital</c:v>
                </c:pt>
              </c:strCache>
            </c:strRef>
          </c:cat>
          <c:val>
            <c:numRef>
              <c:f>Feuil2!$J$5:$J$7</c:f>
              <c:numCache>
                <c:formatCode>_-* #\ ##0\ _€_-;\-* #\ ##0\ _€_-;_-* "-"??\ _€_-;_-@_-</c:formatCode>
                <c:ptCount val="3"/>
                <c:pt idx="0">
                  <c:v>7286359</c:v>
                </c:pt>
                <c:pt idx="1">
                  <c:v>393305</c:v>
                </c:pt>
                <c:pt idx="2">
                  <c:v>1949928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7E3-4131-A441-29E6395DCF0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Répartition de la fréquence de consultations selon le lieu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Feuil3!$F$4</c:f>
              <c:strCache>
                <c:ptCount val="1"/>
                <c:pt idx="0">
                  <c:v>Consultations en ville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Feuil3!$A$5:$A$9</c:f>
              <c:strCache>
                <c:ptCount val="5"/>
                <c:pt idx="0">
                  <c:v>Une consult</c:v>
                </c:pt>
                <c:pt idx="1">
                  <c:v>Deux consults</c:v>
                </c:pt>
                <c:pt idx="2">
                  <c:v>Trois consults</c:v>
                </c:pt>
                <c:pt idx="3">
                  <c:v>Quatre à douze consults</c:v>
                </c:pt>
                <c:pt idx="4">
                  <c:v>Plus d'une consult par mois</c:v>
                </c:pt>
              </c:strCache>
            </c:strRef>
          </c:cat>
          <c:val>
            <c:numRef>
              <c:f>Feuil3!$F$5:$F$9</c:f>
              <c:numCache>
                <c:formatCode>0%</c:formatCode>
                <c:ptCount val="5"/>
                <c:pt idx="0">
                  <c:v>0.62682688400652775</c:v>
                </c:pt>
                <c:pt idx="1">
                  <c:v>0.17565987284717333</c:v>
                </c:pt>
                <c:pt idx="2">
                  <c:v>6.9035533434593357E-2</c:v>
                </c:pt>
                <c:pt idx="3">
                  <c:v>0.11772436261454414</c:v>
                </c:pt>
                <c:pt idx="4">
                  <c:v>1.0753347097161445E-2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B2-4326-B971-AF45CA8B91DA}"/>
            </c:ext>
          </c:extLst>
        </c:ser>
        <c:ser>
          <c:idx val="1"/>
          <c:order val="1"/>
          <c:tx>
            <c:strRef>
              <c:f>Feuil3!$H$4</c:f>
              <c:strCache>
                <c:ptCount val="1"/>
                <c:pt idx="0">
                  <c:v>Consultations à l'hôpital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Feuil3!$A$5:$A$9</c:f>
              <c:strCache>
                <c:ptCount val="5"/>
                <c:pt idx="0">
                  <c:v>Une consult</c:v>
                </c:pt>
                <c:pt idx="1">
                  <c:v>Deux consults</c:v>
                </c:pt>
                <c:pt idx="2">
                  <c:v>Trois consults</c:v>
                </c:pt>
                <c:pt idx="3">
                  <c:v>Quatre à douze consults</c:v>
                </c:pt>
                <c:pt idx="4">
                  <c:v>Plus d'une consult par mois</c:v>
                </c:pt>
              </c:strCache>
            </c:strRef>
          </c:cat>
          <c:val>
            <c:numRef>
              <c:f>Feuil3!$H$5:$H$9</c:f>
              <c:numCache>
                <c:formatCode>0%</c:formatCode>
                <c:ptCount val="5"/>
                <c:pt idx="0">
                  <c:v>0.57093383372460182</c:v>
                </c:pt>
                <c:pt idx="1">
                  <c:v>0.19019960883104667</c:v>
                </c:pt>
                <c:pt idx="2">
                  <c:v>9.1880747667858892E-2</c:v>
                </c:pt>
                <c:pt idx="3">
                  <c:v>0.14107133178817471</c:v>
                </c:pt>
                <c:pt idx="4">
                  <c:v>5.9144779883178499E-3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B2-4326-B971-AF45CA8B91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4811448"/>
        <c:axId val="314811776"/>
      </c:barChart>
      <c:catAx>
        <c:axId val="314811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14811776"/>
        <c:crosses val="autoZero"/>
        <c:auto val="1"/>
        <c:lblAlgn val="ctr"/>
        <c:lblOffset val="100"/>
        <c:noMultiLvlLbl val="0"/>
      </c:catAx>
      <c:valAx>
        <c:axId val="31481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14811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57F27A56324D68854D7F83999FD3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CA5A5A-77EA-4CCB-AA55-E28681641ECD}"/>
      </w:docPartPr>
      <w:docPartBody>
        <w:p w:rsidR="00317A46" w:rsidRDefault="00FC106D">
          <w:r w:rsidRPr="00096A45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6D"/>
    <w:rsid w:val="000E7381"/>
    <w:rsid w:val="00317A46"/>
    <w:rsid w:val="00F62AE2"/>
    <w:rsid w:val="00FC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0D63F0395F54323B1FDEED382A1616F">
    <w:name w:val="30D63F0395F54323B1FDEED382A1616F"/>
    <w:rsid w:val="00FC106D"/>
  </w:style>
  <w:style w:type="character" w:styleId="Textedelespacerserv">
    <w:name w:val="Placeholder Text"/>
    <w:basedOn w:val="Policepardfaut"/>
    <w:uiPriority w:val="99"/>
    <w:semiHidden/>
    <w:rsid w:val="00FC106D"/>
    <w:rPr>
      <w:color w:val="808080"/>
    </w:rPr>
  </w:style>
  <w:style w:type="character" w:customStyle="1" w:styleId="Textedelespacerserv0">
    <w:name w:val="Texte de l’espace réservé"/>
    <w:basedOn w:val="Policepardfaut"/>
    <w:uiPriority w:val="99"/>
    <w:semiHidden/>
    <w:rsid w:val="00FC106D"/>
    <w:rPr>
      <w:color w:val="808080"/>
    </w:rPr>
  </w:style>
  <w:style w:type="paragraph" w:customStyle="1" w:styleId="57AE849857584BF0BEF6FF815CBE00CA">
    <w:name w:val="57AE849857584BF0BEF6FF815CBE00CA"/>
    <w:rsid w:val="00FC106D"/>
  </w:style>
  <w:style w:type="paragraph" w:customStyle="1" w:styleId="943F2222744648778B40C857AA7462DE">
    <w:name w:val="943F2222744648778B40C857AA7462DE"/>
    <w:rsid w:val="00FC106D"/>
  </w:style>
  <w:style w:type="paragraph" w:customStyle="1" w:styleId="E63741259522414DAD9FC0E6C169B7F3">
    <w:name w:val="E63741259522414DAD9FC0E6C169B7F3"/>
    <w:rsid w:val="00FC10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5DA813-3AB4-4177-AA70-48686AD88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8</Pages>
  <Words>1981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Méthodologique SNDS - ALD</vt:lpstr>
    </vt:vector>
  </TitlesOfParts>
  <Company>Ministères Chargés des Affaires Sociales</Company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Méthodologique SNDS - ALD</dc:title>
  <dc:subject/>
  <dc:creator>JACQUIER, Kristel</dc:creator>
  <cp:keywords/>
  <dc:description/>
  <cp:lastModifiedBy>DUBOST, Claire-Lise (DREES/OSAM/BESP)</cp:lastModifiedBy>
  <cp:revision>8</cp:revision>
  <dcterms:created xsi:type="dcterms:W3CDTF">2019-04-01T12:11:00Z</dcterms:created>
  <dcterms:modified xsi:type="dcterms:W3CDTF">2019-09-11T09:37:00Z</dcterms:modified>
</cp:coreProperties>
</file>